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563A" w14:textId="47ABC230" w:rsidR="002C006F" w:rsidRDefault="007B79B7">
      <w:r>
        <w:t>Brainstorming Annual Mvmt Chapter</w:t>
      </w:r>
    </w:p>
    <w:p w14:paraId="234579D1" w14:textId="76D28FAC" w:rsidR="00CF233E" w:rsidDel="00446E34" w:rsidRDefault="00CF233E">
      <w:pPr>
        <w:rPr>
          <w:del w:id="0" w:author="David Wolfson" w:date="2022-01-18T10:18:00Z"/>
        </w:rPr>
      </w:pPr>
    </w:p>
    <w:p w14:paraId="4382FECB" w14:textId="67656E93" w:rsidR="00CF233E" w:rsidRDefault="00CF233E"/>
    <w:p w14:paraId="394FEAE0" w14:textId="43ADD9BB" w:rsidR="00E22C30" w:rsidRPr="009222CC" w:rsidRDefault="00E22C30">
      <w:pPr>
        <w:rPr>
          <w:b/>
          <w:bCs/>
          <w:u w:val="single"/>
        </w:rPr>
      </w:pPr>
      <w:r w:rsidRPr="009222CC">
        <w:rPr>
          <w:b/>
          <w:bCs/>
          <w:u w:val="single"/>
        </w:rPr>
        <w:t>Descriptive</w:t>
      </w:r>
      <w:r w:rsidR="007C2805">
        <w:rPr>
          <w:b/>
          <w:bCs/>
          <w:u w:val="single"/>
        </w:rPr>
        <w:t xml:space="preserve"> Component</w:t>
      </w:r>
    </w:p>
    <w:p w14:paraId="28A7A91C" w14:textId="33D742A0" w:rsidR="00E22C30" w:rsidRDefault="00E22C30">
      <w:pPr>
        <w:rPr>
          <w:b/>
          <w:bCs/>
        </w:rPr>
      </w:pPr>
    </w:p>
    <w:p w14:paraId="6423D5C1" w14:textId="4F386A32" w:rsidR="009222CC" w:rsidRDefault="009222CC">
      <w:pPr>
        <w:rPr>
          <w:b/>
          <w:bCs/>
        </w:rPr>
      </w:pPr>
      <w:r>
        <w:rPr>
          <w:b/>
          <w:bCs/>
        </w:rPr>
        <w:t>Objective: Describe the patterns of annual movement in IP swans.</w:t>
      </w:r>
    </w:p>
    <w:p w14:paraId="424EDA27" w14:textId="43C26404" w:rsidR="009222CC" w:rsidRPr="009222CC" w:rsidRDefault="009222CC">
      <w:pPr>
        <w:rPr>
          <w:b/>
          <w:bCs/>
        </w:rPr>
      </w:pPr>
      <w:r>
        <w:rPr>
          <w:b/>
          <w:bCs/>
        </w:rPr>
        <w:t>1) Migration Phenology</w:t>
      </w:r>
    </w:p>
    <w:p w14:paraId="6774BDED" w14:textId="3D56E5BD" w:rsidR="00336C8F" w:rsidRDefault="00336C8F">
      <w:r w:rsidRPr="009222CC">
        <w:t xml:space="preserve">- What are the </w:t>
      </w:r>
      <w:r w:rsidRPr="009222CC">
        <w:rPr>
          <w:u w:val="single"/>
        </w:rPr>
        <w:t>dates</w:t>
      </w:r>
      <w:r w:rsidRPr="009222CC">
        <w:t xml:space="preserve"> of migration chronology (onset/stopovers/’overwintering’/</w:t>
      </w:r>
      <w:proofErr w:type="spellStart"/>
      <w:r w:rsidRPr="009222CC">
        <w:t>etc</w:t>
      </w:r>
      <w:proofErr w:type="spellEnd"/>
      <w:r w:rsidRPr="009222CC">
        <w:t>)</w:t>
      </w:r>
    </w:p>
    <w:p w14:paraId="49B858A1" w14:textId="3C691BF7" w:rsidR="009222CC" w:rsidRPr="009222CC" w:rsidRDefault="009222CC">
      <w:r>
        <w:tab/>
        <w:t>- Must provide definition</w:t>
      </w:r>
      <w:r w:rsidR="007C76CF">
        <w:t>s of our terms</w:t>
      </w:r>
    </w:p>
    <w:p w14:paraId="6E5FA433" w14:textId="4F7E5A31" w:rsidR="00336C8F" w:rsidRDefault="00336C8F" w:rsidP="009222CC">
      <w:pPr>
        <w:ind w:firstLine="720"/>
      </w:pPr>
      <w:r w:rsidRPr="009222CC">
        <w:t>-</w:t>
      </w:r>
      <w:r w:rsidR="009222CC">
        <w:t xml:space="preserve"> (Caveat) If swans continue to move during the winter, when does migration really start/stop</w:t>
      </w:r>
      <w:r w:rsidRPr="009222CC">
        <w:t>?</w:t>
      </w:r>
    </w:p>
    <w:p w14:paraId="0D7C2126" w14:textId="658159DF" w:rsidR="009222CC" w:rsidRDefault="009222CC"/>
    <w:p w14:paraId="2E619A27" w14:textId="5D32F5EB" w:rsidR="009222CC" w:rsidRDefault="009222CC">
      <w:r>
        <w:rPr>
          <w:b/>
          <w:bCs/>
        </w:rPr>
        <w:t>2) Migration Duration</w:t>
      </w:r>
      <w:r>
        <w:t xml:space="preserve"> (in time and distance)</w:t>
      </w:r>
    </w:p>
    <w:p w14:paraId="07112505" w14:textId="771E9548" w:rsidR="009222CC" w:rsidRDefault="009222CC">
      <w:r>
        <w:t>- How long are individual and overall average durations of fall and spring migration?</w:t>
      </w:r>
    </w:p>
    <w:p w14:paraId="6B51E2BD" w14:textId="63647C24" w:rsidR="007C76CF" w:rsidRDefault="007C76CF">
      <w:r>
        <w:tab/>
        <w:t>- (time) In number of days?</w:t>
      </w:r>
    </w:p>
    <w:p w14:paraId="20FB64B2" w14:textId="26427160" w:rsidR="007C76CF" w:rsidRDefault="007C76CF">
      <w:r>
        <w:tab/>
        <w:t>- (distance) In kilometers from summer territory?</w:t>
      </w:r>
    </w:p>
    <w:p w14:paraId="5E0432EF" w14:textId="7944B472" w:rsidR="001C497A" w:rsidRDefault="001C497A">
      <w:r>
        <w:tab/>
        <w:t>- speed (will be affected by how we consider stopovers)</w:t>
      </w:r>
    </w:p>
    <w:p w14:paraId="26A84DB9" w14:textId="3CBC80C1" w:rsidR="00606552" w:rsidRPr="009222CC" w:rsidDel="0080494E" w:rsidRDefault="00606552">
      <w:pPr>
        <w:rPr>
          <w:del w:id="1" w:author="David Wolfson" w:date="2022-01-18T10:29:00Z"/>
        </w:rPr>
      </w:pPr>
      <w:del w:id="2" w:author="David Wolfson" w:date="2022-01-18T10:29:00Z">
        <w:r w:rsidDel="0080494E">
          <w:delText>- Quantify number and duration of stopover events.</w:delText>
        </w:r>
      </w:del>
    </w:p>
    <w:p w14:paraId="13CBF29B" w14:textId="660C2D46" w:rsidR="009222CC" w:rsidRDefault="009222CC"/>
    <w:p w14:paraId="7C31C625" w14:textId="431974F7" w:rsidR="00D21AE0" w:rsidRDefault="00D21AE0">
      <w:pPr>
        <w:rPr>
          <w:b/>
          <w:bCs/>
        </w:rPr>
      </w:pPr>
      <w:r>
        <w:rPr>
          <w:b/>
          <w:bCs/>
        </w:rPr>
        <w:t>3) Patterns of Variability</w:t>
      </w:r>
    </w:p>
    <w:p w14:paraId="0D19028F" w14:textId="77777777" w:rsidR="00D21AE0" w:rsidRPr="009222CC" w:rsidRDefault="00D21AE0" w:rsidP="00D21AE0">
      <w:r w:rsidRPr="009222CC">
        <w:t>- How much individual variability is there in:</w:t>
      </w:r>
    </w:p>
    <w:p w14:paraId="1383D535" w14:textId="77777777" w:rsidR="00D21AE0" w:rsidRPr="009222CC" w:rsidRDefault="00D21AE0" w:rsidP="00D21AE0">
      <w:r w:rsidRPr="009222CC">
        <w:tab/>
        <w:t>- Timing</w:t>
      </w:r>
    </w:p>
    <w:p w14:paraId="43972101" w14:textId="77777777" w:rsidR="00D21AE0" w:rsidRPr="009222CC" w:rsidRDefault="00D21AE0" w:rsidP="00D21AE0">
      <w:r w:rsidRPr="009222CC">
        <w:tab/>
        <w:t xml:space="preserve">- Extent of migration (resident/long-distance migrant </w:t>
      </w:r>
      <w:r>
        <w:t>or a</w:t>
      </w:r>
      <w:r w:rsidRPr="009222CC">
        <w:t xml:space="preserve"> continuum of distances)</w:t>
      </w:r>
    </w:p>
    <w:p w14:paraId="42A909D0" w14:textId="2046ABE7" w:rsidR="00D21AE0" w:rsidRDefault="00D21AE0">
      <w:r>
        <w:t>- How do breeding vs non-breeding swans compare?</w:t>
      </w:r>
    </w:p>
    <w:p w14:paraId="7A577C2D" w14:textId="5DB07274" w:rsidR="00D21AE0" w:rsidRDefault="00D21AE0">
      <w:r>
        <w:tab/>
        <w:t>- (Caveat) We don’t know subsequent years breeding status</w:t>
      </w:r>
    </w:p>
    <w:p w14:paraId="5523B231" w14:textId="54668DBF" w:rsidR="00D21AE0" w:rsidRDefault="00D21AE0">
      <w:r>
        <w:t xml:space="preserve">- Relationship between </w:t>
      </w:r>
      <w:r w:rsidRPr="00D21AE0">
        <w:rPr>
          <w:u w:val="single"/>
        </w:rPr>
        <w:t>latitude</w:t>
      </w:r>
      <w:r>
        <w:t xml:space="preserve"> (as correlate for env conditions) and descriptive migration patterns</w:t>
      </w:r>
    </w:p>
    <w:p w14:paraId="4E5D73E7" w14:textId="2E60C135" w:rsidR="00D21AE0" w:rsidRPr="00D21AE0" w:rsidRDefault="00D21AE0">
      <w:r>
        <w:tab/>
        <w:t>- Bring in direct environmental data? Or save that for other manuscript?</w:t>
      </w:r>
    </w:p>
    <w:p w14:paraId="49984101" w14:textId="4BAC995F" w:rsidR="00336C8F" w:rsidRPr="009222CC" w:rsidRDefault="00336C8F">
      <w:r w:rsidRPr="009222CC">
        <w:t>- How does fall and spring migration compare:</w:t>
      </w:r>
    </w:p>
    <w:p w14:paraId="7866836E" w14:textId="5FA2C4AF" w:rsidR="00D21AE0" w:rsidRPr="009222CC" w:rsidRDefault="00336C8F" w:rsidP="00D21AE0">
      <w:r w:rsidRPr="009222CC">
        <w:tab/>
        <w:t xml:space="preserve">- </w:t>
      </w:r>
      <w:r w:rsidR="00D21AE0">
        <w:t xml:space="preserve">Start dates, end dates, duration of time, distance, </w:t>
      </w:r>
      <w:r w:rsidR="00606552">
        <w:t xml:space="preserve">stopover use, </w:t>
      </w:r>
      <w:proofErr w:type="spellStart"/>
      <w:r w:rsidR="00D21AE0">
        <w:t>etc</w:t>
      </w:r>
      <w:proofErr w:type="spellEnd"/>
    </w:p>
    <w:p w14:paraId="2E4825A5" w14:textId="20D8F5CD" w:rsidR="00336C8F" w:rsidRPr="009222CC" w:rsidRDefault="00336C8F"/>
    <w:p w14:paraId="3E5A6F32" w14:textId="12048B7F" w:rsidR="00336C8F" w:rsidRPr="009222CC" w:rsidRDefault="00D21AE0">
      <w:r>
        <w:t xml:space="preserve">Methodological details: </w:t>
      </w:r>
    </w:p>
    <w:p w14:paraId="5C25FCBD" w14:textId="049842CA" w:rsidR="00E22C30" w:rsidRPr="009222CC" w:rsidRDefault="00E22C30">
      <w:r w:rsidRPr="009222CC">
        <w:tab/>
        <w:t>-Define migration as continuum of movement from breeding/summer sites</w:t>
      </w:r>
      <w:r w:rsidR="00565BB2">
        <w:t>?</w:t>
      </w:r>
    </w:p>
    <w:p w14:paraId="71886B29" w14:textId="71AFB2A2" w:rsidR="00E22C30" w:rsidRDefault="00E22C30">
      <w:r w:rsidRPr="009222CC">
        <w:tab/>
        <w:t>-Define start/stop of migration</w:t>
      </w:r>
    </w:p>
    <w:p w14:paraId="7C64D554" w14:textId="78A44958" w:rsidR="007C2805" w:rsidRDefault="007C2805">
      <w:r>
        <w:tab/>
      </w:r>
      <w:r>
        <w:tab/>
        <w:t xml:space="preserve">1) Use </w:t>
      </w:r>
      <w:proofErr w:type="spellStart"/>
      <w:r>
        <w:t>mcp</w:t>
      </w:r>
      <w:proofErr w:type="spellEnd"/>
      <w:r>
        <w:t xml:space="preserve"> package method (w/ NSD) with visual checking</w:t>
      </w:r>
    </w:p>
    <w:p w14:paraId="261FDCB2" w14:textId="519EB16D" w:rsidR="007C2805" w:rsidRDefault="007C2805">
      <w:r>
        <w:tab/>
      </w:r>
      <w:r>
        <w:tab/>
        <w:t>2) Use Wyoming Migration Mapper (a hands-on interactive tool using NSD)</w:t>
      </w:r>
    </w:p>
    <w:p w14:paraId="50097132" w14:textId="17DAC476" w:rsidR="007C2805" w:rsidRPr="009222CC" w:rsidRDefault="007C2805">
      <w:r>
        <w:tab/>
      </w:r>
      <w:r>
        <w:tab/>
        <w:t>3) Use spatial/temporal thresholds (</w:t>
      </w:r>
      <w:proofErr w:type="gramStart"/>
      <w:r>
        <w:t>e.g.</w:t>
      </w:r>
      <w:proofErr w:type="gramEnd"/>
      <w:r>
        <w:t xml:space="preserve"> less than xx km in xx time)</w:t>
      </w:r>
    </w:p>
    <w:p w14:paraId="70BFB1E8" w14:textId="5FB9EED6" w:rsidR="00E22C30" w:rsidRDefault="00E22C30"/>
    <w:p w14:paraId="29796525" w14:textId="6A02B2F5" w:rsidR="00E22C30" w:rsidRDefault="00565BB2">
      <w:pPr>
        <w:rPr>
          <w:b/>
          <w:bCs/>
        </w:rPr>
      </w:pPr>
      <w:r>
        <w:rPr>
          <w:b/>
          <w:bCs/>
        </w:rPr>
        <w:t>To Consider</w:t>
      </w:r>
      <w:r w:rsidR="00D21AE0">
        <w:rPr>
          <w:b/>
          <w:bCs/>
        </w:rPr>
        <w:t>:</w:t>
      </w:r>
    </w:p>
    <w:p w14:paraId="6B2DB8B2" w14:textId="1A6E27AD" w:rsidR="00D21AE0" w:rsidRPr="00D21AE0" w:rsidRDefault="00D21AE0" w:rsidP="00D21AE0">
      <w:pPr>
        <w:pStyle w:val="ListParagraph"/>
        <w:numPr>
          <w:ilvl w:val="0"/>
          <w:numId w:val="1"/>
        </w:numPr>
        <w:rPr>
          <w:b/>
          <w:bCs/>
        </w:rPr>
      </w:pPr>
      <w:r>
        <w:t xml:space="preserve">How much do we care about </w:t>
      </w:r>
      <w:r w:rsidRPr="00A00212">
        <w:rPr>
          <w:b/>
          <w:bCs/>
        </w:rPr>
        <w:t>spatially-explicit</w:t>
      </w:r>
      <w:r>
        <w:t xml:space="preserve"> maps of collared swans?</w:t>
      </w:r>
    </w:p>
    <w:p w14:paraId="0EF4DA3D" w14:textId="1A300383" w:rsidR="00D21AE0" w:rsidRPr="00D21AE0" w:rsidRDefault="00D21AE0" w:rsidP="00D21AE0">
      <w:pPr>
        <w:pStyle w:val="ListParagraph"/>
        <w:numPr>
          <w:ilvl w:val="1"/>
          <w:numId w:val="1"/>
        </w:numPr>
        <w:rPr>
          <w:b/>
          <w:bCs/>
        </w:rPr>
      </w:pPr>
      <w:r>
        <w:t>Could use a Brownian Bridge to highlight migration corridors</w:t>
      </w:r>
    </w:p>
    <w:p w14:paraId="3F037F3F" w14:textId="5AE172BD" w:rsidR="00D21AE0" w:rsidRPr="00D21AE0" w:rsidRDefault="00D21AE0" w:rsidP="00D21AE0">
      <w:pPr>
        <w:pStyle w:val="ListParagraph"/>
        <w:numPr>
          <w:ilvl w:val="1"/>
          <w:numId w:val="1"/>
        </w:numPr>
        <w:rPr>
          <w:b/>
          <w:bCs/>
        </w:rPr>
      </w:pPr>
      <w:r>
        <w:t>Could ‘define’ stopover/wintering sites using decision rules (arbitrary?)</w:t>
      </w:r>
    </w:p>
    <w:p w14:paraId="2A6AE743" w14:textId="7001547B" w:rsidR="00606552" w:rsidRPr="00D21AE0" w:rsidRDefault="00606552" w:rsidP="00D21AE0">
      <w:pPr>
        <w:pStyle w:val="ListParagraph"/>
        <w:numPr>
          <w:ilvl w:val="0"/>
          <w:numId w:val="1"/>
        </w:numPr>
        <w:rPr>
          <w:b/>
          <w:bCs/>
        </w:rPr>
      </w:pPr>
      <w:r>
        <w:t>It did seem that at least some swans arrive on the breeding grounds at least a week or two before ice-out, maybe to defend territory from other arriving swans? (Is there an energetic cost to this that is balanced by the gains in breeding potential?)</w:t>
      </w:r>
    </w:p>
    <w:p w14:paraId="3280E98D" w14:textId="168C91C1" w:rsidR="00E22C30" w:rsidRDefault="00E22C30"/>
    <w:p w14:paraId="29C05030" w14:textId="18351AE3" w:rsidR="00E22C30" w:rsidRDefault="00E22C30">
      <w:pPr>
        <w:pBdr>
          <w:bottom w:val="single" w:sz="12" w:space="1" w:color="auto"/>
        </w:pBdr>
      </w:pPr>
    </w:p>
    <w:p w14:paraId="4855363B" w14:textId="04DA0AEC" w:rsidR="007C2805" w:rsidRDefault="00606552">
      <w:pPr>
        <w:pBdr>
          <w:bottom w:val="single" w:sz="12" w:space="1" w:color="auto"/>
        </w:pBdr>
        <w:rPr>
          <w:b/>
          <w:bCs/>
        </w:rPr>
      </w:pPr>
      <w:r>
        <w:rPr>
          <w:b/>
          <w:bCs/>
        </w:rPr>
        <w:t>Predictions:</w:t>
      </w:r>
    </w:p>
    <w:p w14:paraId="3BE1BA1B" w14:textId="6292E649" w:rsidR="00606552" w:rsidRDefault="00606552">
      <w:pPr>
        <w:pBdr>
          <w:bottom w:val="single" w:sz="12" w:space="1" w:color="auto"/>
        </w:pBdr>
      </w:pPr>
      <w:r>
        <w:t xml:space="preserve">-  Swans will use a stepwise migration in the </w:t>
      </w:r>
      <w:r w:rsidRPr="00606552">
        <w:rPr>
          <w:b/>
          <w:bCs/>
        </w:rPr>
        <w:t>spring</w:t>
      </w:r>
      <w:r>
        <w:t xml:space="preserve"> to follow the line/front of ice-out that allows for forage availability. This lets them accumulate energy stores that they’ll need for breeding and use highly nutritious early forage SAV. Spring migration onset dates will be fairly consistent across years</w:t>
      </w:r>
      <w:r w:rsidR="00F13999">
        <w:t xml:space="preserve"> (and may correlate with winter severity index)</w:t>
      </w:r>
      <w:r>
        <w:t>, but arrival on breeding grounds will vary somewhat based on ice conditions</w:t>
      </w:r>
      <w:r w:rsidR="00F13999">
        <w:t xml:space="preserve"> and forage potential (NDVI or GDD)</w:t>
      </w:r>
      <w:r>
        <w:t xml:space="preserve">. </w:t>
      </w:r>
    </w:p>
    <w:p w14:paraId="15B1ADFD" w14:textId="77777777" w:rsidR="00F13999" w:rsidRDefault="00F13999">
      <w:pPr>
        <w:pBdr>
          <w:bottom w:val="single" w:sz="12" w:space="1" w:color="auto"/>
        </w:pBdr>
      </w:pPr>
    </w:p>
    <w:p w14:paraId="7F657BF7" w14:textId="3873FD9A" w:rsidR="007C2805" w:rsidRDefault="00606552">
      <w:pPr>
        <w:pBdr>
          <w:bottom w:val="single" w:sz="12" w:space="1" w:color="auto"/>
        </w:pBdr>
      </w:pPr>
      <w:r>
        <w:t xml:space="preserve">- In the </w:t>
      </w:r>
      <w:r>
        <w:rPr>
          <w:b/>
          <w:bCs/>
        </w:rPr>
        <w:t>autumn</w:t>
      </w:r>
      <w:r>
        <w:t xml:space="preserve">, </w:t>
      </w:r>
      <w:r w:rsidR="00F13999">
        <w:t>swans will migrate either with or just before conditions ice up (except for a portion that move to rivers and artificial open water). There is a window of time where swans may delay long flight based on adverse winds or take advantage of favorable winds to reduce the energetic cost of migration. Fall migration onset dates will be very variable across years and strongly correlate with ice-on dates. Fall migration will be shorter, because most swans will just fly south until their conditions are met (open water and forage). Strong cold fronts will push waves of swans south during winter to get below the ice front latitude.</w:t>
      </w:r>
    </w:p>
    <w:p w14:paraId="39EC45A3" w14:textId="38384267" w:rsidR="007C2805" w:rsidRDefault="007C2805">
      <w:pPr>
        <w:pBdr>
          <w:bottom w:val="single" w:sz="12" w:space="1" w:color="auto"/>
        </w:pBdr>
      </w:pPr>
    </w:p>
    <w:p w14:paraId="61582822" w14:textId="77777777" w:rsidR="007C2805" w:rsidRDefault="007C2805">
      <w:pPr>
        <w:pBdr>
          <w:bottom w:val="single" w:sz="12" w:space="1" w:color="auto"/>
        </w:pBdr>
      </w:pPr>
    </w:p>
    <w:p w14:paraId="43AE3FAC" w14:textId="78A802EA" w:rsidR="00CA6554" w:rsidRPr="009222CC" w:rsidRDefault="00CA6554">
      <w:pPr>
        <w:rPr>
          <w:b/>
          <w:bCs/>
          <w:u w:val="single"/>
        </w:rPr>
      </w:pPr>
      <w:r w:rsidRPr="009222CC">
        <w:rPr>
          <w:b/>
          <w:bCs/>
          <w:u w:val="single"/>
        </w:rPr>
        <w:t>Biological/Theory-Driven</w:t>
      </w:r>
    </w:p>
    <w:p w14:paraId="59ABF8B0" w14:textId="77777777" w:rsidR="00E22C30" w:rsidRDefault="00E22C30"/>
    <w:p w14:paraId="6C312E06" w14:textId="20725D09" w:rsidR="00CF233E" w:rsidRPr="00CF233E" w:rsidRDefault="00CF233E">
      <w:pPr>
        <w:rPr>
          <w:b/>
          <w:bCs/>
        </w:rPr>
      </w:pPr>
      <w:r>
        <w:rPr>
          <w:b/>
          <w:bCs/>
        </w:rPr>
        <w:t>At any point during migration, how do the local conditions affect each swan?</w:t>
      </w:r>
    </w:p>
    <w:p w14:paraId="1F78CB2B" w14:textId="2F483064" w:rsidR="00CF233E" w:rsidRDefault="00CF233E">
      <w:r>
        <w:t>-What are limiting conditions (that may prompt swans to leave)?</w:t>
      </w:r>
    </w:p>
    <w:p w14:paraId="7F754544" w14:textId="47A44B30" w:rsidR="00CF233E" w:rsidRDefault="00CF233E">
      <w:r>
        <w:t>-What are beneficial conditions (that swans may seek out)?</w:t>
      </w:r>
    </w:p>
    <w:p w14:paraId="6148BE42" w14:textId="3EB7DC64" w:rsidR="00CF233E" w:rsidRDefault="00CF233E"/>
    <w:p w14:paraId="2E8ED02E" w14:textId="4466F0F3" w:rsidR="00CF233E" w:rsidRDefault="00CF233E">
      <w:r>
        <w:rPr>
          <w:u w:val="single"/>
        </w:rPr>
        <w:t>Breeding strategy-focused</w:t>
      </w:r>
      <w:r>
        <w:t>:</w:t>
      </w:r>
    </w:p>
    <w:p w14:paraId="5EC4EB4D" w14:textId="4D1342F9" w:rsidR="00137CE8" w:rsidRPr="00AB26B1" w:rsidRDefault="007C2805">
      <w:pPr>
        <w:rPr>
          <w:b/>
          <w:bCs/>
        </w:rPr>
      </w:pPr>
      <w:r>
        <w:rPr>
          <w:b/>
          <w:bCs/>
        </w:rPr>
        <w:t>I assume TRUS are capital breeders</w:t>
      </w:r>
    </w:p>
    <w:p w14:paraId="20F7CE92" w14:textId="77777777" w:rsidR="00AB26B1" w:rsidRDefault="00AB26B1"/>
    <w:p w14:paraId="031CE2A9" w14:textId="63BC7C86" w:rsidR="00137CE8" w:rsidRPr="00137CE8" w:rsidRDefault="00CF233E">
      <w:pPr>
        <w:rPr>
          <w:b/>
          <w:bCs/>
        </w:rPr>
      </w:pPr>
      <w:r w:rsidRPr="00137CE8">
        <w:rPr>
          <w:b/>
          <w:bCs/>
        </w:rPr>
        <w:t>-</w:t>
      </w:r>
      <w:r w:rsidR="00137CE8" w:rsidRPr="00137CE8">
        <w:rPr>
          <w:b/>
          <w:bCs/>
        </w:rPr>
        <w:t>Energetic resources</w:t>
      </w:r>
      <w:r w:rsidR="00137CE8">
        <w:rPr>
          <w:b/>
          <w:bCs/>
        </w:rPr>
        <w:t xml:space="preserve"> (when and where)</w:t>
      </w:r>
    </w:p>
    <w:p w14:paraId="228D4AA9" w14:textId="2B0E6F14" w:rsidR="00CF233E" w:rsidRDefault="00137CE8">
      <w:r>
        <w:t>-</w:t>
      </w:r>
      <w:r w:rsidR="00CF233E">
        <w:t>Income vs Capital breeding strategies</w:t>
      </w:r>
    </w:p>
    <w:p w14:paraId="2D150AB4" w14:textId="696C0DB6" w:rsidR="00CF233E" w:rsidRDefault="00CF233E">
      <w:r>
        <w:tab/>
        <w:t>-</w:t>
      </w:r>
      <w:r>
        <w:rPr>
          <w:b/>
          <w:bCs/>
        </w:rPr>
        <w:t>Capital breeders</w:t>
      </w:r>
      <w:r>
        <w:t xml:space="preserve"> use endogenous resources (typically lipids) to finance reproduction (</w:t>
      </w:r>
      <w:proofErr w:type="spellStart"/>
      <w:r>
        <w:t>ie</w:t>
      </w:r>
      <w:proofErr w:type="spellEnd"/>
      <w:r>
        <w:t>. Store up resources before reproduction begins)</w:t>
      </w:r>
    </w:p>
    <w:p w14:paraId="7156FEDE" w14:textId="1D3F2AEE" w:rsidR="00CF233E" w:rsidRDefault="00CF233E">
      <w:r>
        <w:tab/>
      </w:r>
      <w:r>
        <w:tab/>
        <w:t xml:space="preserve">-snow geese are a typical example (feed heavily on crops, then fly </w:t>
      </w:r>
      <w:proofErr w:type="gramStart"/>
      <w:r>
        <w:t>to</w:t>
      </w:r>
      <w:proofErr w:type="gramEnd"/>
      <w:r>
        <w:t xml:space="preserve"> arctic)</w:t>
      </w:r>
    </w:p>
    <w:p w14:paraId="3FE16DC4" w14:textId="4383C19D" w:rsidR="00CF233E" w:rsidRDefault="00CF233E">
      <w:r>
        <w:tab/>
        <w:t>-</w:t>
      </w:r>
      <w:r>
        <w:rPr>
          <w:b/>
          <w:bCs/>
        </w:rPr>
        <w:t>Income breeders</w:t>
      </w:r>
      <w:r>
        <w:t xml:space="preserve">, breed after certain levels, which do not change, of increase in condition are reached, and who use energy gained </w:t>
      </w:r>
      <w:r>
        <w:rPr>
          <w:b/>
          <w:bCs/>
        </w:rPr>
        <w:t xml:space="preserve">during </w:t>
      </w:r>
      <w:r>
        <w:t>breeding to finance reproduction.</w:t>
      </w:r>
    </w:p>
    <w:p w14:paraId="30A7794E" w14:textId="2A0C3F9A" w:rsidR="00137CE8" w:rsidRDefault="00137CE8"/>
    <w:p w14:paraId="32F0BF07" w14:textId="0D208D29" w:rsidR="007C2805" w:rsidRDefault="007C2805">
      <w:r>
        <w:rPr>
          <w:b/>
          <w:bCs/>
        </w:rPr>
        <w:t>Spring</w:t>
      </w:r>
      <w:r>
        <w:t>:</w:t>
      </w:r>
    </w:p>
    <w:p w14:paraId="34D40C5A" w14:textId="13E35DD2" w:rsidR="007C2805" w:rsidRPr="007C2805" w:rsidRDefault="007C2805">
      <w:r>
        <w:t xml:space="preserve">-Are swans </w:t>
      </w:r>
      <w:r>
        <w:rPr>
          <w:u w:val="single"/>
        </w:rPr>
        <w:t>limited</w:t>
      </w:r>
      <w:r>
        <w:t xml:space="preserve"> by forage availability and/or open water before they move north in the spring?</w:t>
      </w:r>
    </w:p>
    <w:p w14:paraId="5211E8AA" w14:textId="1493058D" w:rsidR="007C2805" w:rsidRDefault="007C2805"/>
    <w:p w14:paraId="6748B7E7" w14:textId="3E8035B3" w:rsidR="007C2805" w:rsidRDefault="007C2805">
      <w:pPr>
        <w:rPr>
          <w:b/>
          <w:bCs/>
        </w:rPr>
      </w:pPr>
      <w:r>
        <w:rPr>
          <w:b/>
          <w:bCs/>
        </w:rPr>
        <w:t>Autumn:</w:t>
      </w:r>
    </w:p>
    <w:p w14:paraId="5798E82C" w14:textId="4DF3BF97" w:rsidR="007C2805" w:rsidRDefault="007C2805">
      <w:r>
        <w:rPr>
          <w:b/>
          <w:bCs/>
        </w:rPr>
        <w:t>-</w:t>
      </w:r>
      <w:r>
        <w:t>How important are forage availability/open water as a means of resource acquisition versus the thermoregulatory costs of colder weather conditions? Are we able to parse these apart?</w:t>
      </w:r>
    </w:p>
    <w:p w14:paraId="1B09E929" w14:textId="1CE38F1A" w:rsidR="003C0B64" w:rsidRDefault="003C0B64"/>
    <w:p w14:paraId="63137EE2" w14:textId="77777777" w:rsidR="003C0B64" w:rsidRPr="003C0B64" w:rsidRDefault="003C0B64" w:rsidP="003C0B64">
      <w:pPr>
        <w:pStyle w:val="NormalWeb"/>
        <w:pBdr>
          <w:bottom w:val="single" w:sz="12" w:space="1" w:color="auto"/>
        </w:pBdr>
        <w:spacing w:before="0" w:beforeAutospacing="0" w:after="0" w:afterAutospacing="0"/>
        <w:rPr>
          <w:ins w:id="3" w:author="David Wolfson" w:date="2022-01-20T11:56:00Z"/>
          <w:rFonts w:asciiTheme="minorHAnsi" w:hAnsiTheme="minorHAnsi" w:cstheme="minorHAnsi"/>
          <w:b/>
          <w:bCs/>
          <w:color w:val="000000"/>
          <w:sz w:val="22"/>
          <w:szCs w:val="22"/>
        </w:rPr>
      </w:pPr>
      <w:r>
        <w:rPr>
          <w:rFonts w:asciiTheme="minorHAnsi" w:hAnsiTheme="minorHAnsi" w:cstheme="minorHAnsi"/>
          <w:b/>
          <w:bCs/>
          <w:color w:val="000000"/>
          <w:sz w:val="22"/>
          <w:szCs w:val="22"/>
        </w:rPr>
        <w:t>Do we have the right data to answer this kind of question?</w:t>
      </w:r>
    </w:p>
    <w:p w14:paraId="60F5A279" w14:textId="7DF78235" w:rsidR="003C0B64" w:rsidRDefault="003C0B64"/>
    <w:p w14:paraId="1B4B30DB" w14:textId="77777777" w:rsidR="003C0B64" w:rsidRDefault="003C0B64"/>
    <w:p w14:paraId="232350E8" w14:textId="77777777" w:rsidR="003C0B64" w:rsidRPr="007C2805" w:rsidRDefault="003C0B64"/>
    <w:p w14:paraId="69B04321" w14:textId="19920779" w:rsidR="007C2805" w:rsidRDefault="007C2805">
      <w:r>
        <w:t>__________________________________________________________________</w:t>
      </w:r>
    </w:p>
    <w:p w14:paraId="349D866B" w14:textId="51020D2D" w:rsidR="00137CE8" w:rsidRPr="00137CE8" w:rsidRDefault="00137CE8">
      <w:pPr>
        <w:rPr>
          <w:rFonts w:cstheme="minorHAnsi"/>
          <w:b/>
          <w:bCs/>
        </w:rPr>
      </w:pPr>
      <w:r w:rsidRPr="00137CE8">
        <w:rPr>
          <w:rFonts w:cstheme="minorHAnsi"/>
        </w:rPr>
        <w:t>-</w:t>
      </w:r>
      <w:r w:rsidRPr="00137CE8">
        <w:rPr>
          <w:rFonts w:cstheme="minorHAnsi"/>
          <w:b/>
          <w:bCs/>
        </w:rPr>
        <w:t>Competition vs resources tradeoff</w:t>
      </w:r>
    </w:p>
    <w:p w14:paraId="75DD3FF4" w14:textId="2A9165C9" w:rsidR="00137CE8" w:rsidRPr="00137CE8" w:rsidRDefault="00137CE8" w:rsidP="00137CE8">
      <w:pPr>
        <w:pStyle w:val="NormalWeb"/>
        <w:spacing w:before="0" w:beforeAutospacing="0" w:after="0" w:afterAutospacing="0"/>
        <w:rPr>
          <w:rFonts w:asciiTheme="minorHAnsi" w:hAnsiTheme="minorHAnsi" w:cstheme="minorHAnsi"/>
        </w:rPr>
      </w:pPr>
      <w:r w:rsidRPr="00137CE8">
        <w:rPr>
          <w:rFonts w:asciiTheme="minorHAnsi" w:hAnsiTheme="minorHAnsi" w:cstheme="minorHAnsi"/>
          <w:color w:val="000000"/>
          <w:sz w:val="22"/>
          <w:szCs w:val="22"/>
        </w:rPr>
        <w:t>-Cost-benefit tradeoffs between time and energy</w:t>
      </w:r>
      <w:r w:rsidR="00F13999">
        <w:rPr>
          <w:rFonts w:asciiTheme="minorHAnsi" w:hAnsiTheme="minorHAnsi" w:cstheme="minorHAnsi"/>
          <w:color w:val="000000"/>
          <w:sz w:val="22"/>
          <w:szCs w:val="22"/>
        </w:rPr>
        <w:t xml:space="preserve"> in the spring</w:t>
      </w:r>
      <w:r w:rsidRPr="00137CE8">
        <w:rPr>
          <w:rFonts w:asciiTheme="minorHAnsi" w:hAnsiTheme="minorHAnsi" w:cstheme="minorHAnsi"/>
          <w:color w:val="000000"/>
          <w:sz w:val="22"/>
          <w:szCs w:val="22"/>
        </w:rPr>
        <w:t>:</w:t>
      </w:r>
    </w:p>
    <w:p w14:paraId="43EB714C" w14:textId="274426D9" w:rsidR="00137CE8" w:rsidRPr="00137CE8" w:rsidRDefault="00137CE8" w:rsidP="00137CE8">
      <w:pPr>
        <w:pStyle w:val="NormalWeb"/>
        <w:spacing w:before="0" w:beforeAutospacing="0" w:after="0" w:afterAutospacing="0"/>
        <w:rPr>
          <w:rFonts w:asciiTheme="minorHAnsi" w:hAnsiTheme="minorHAnsi" w:cstheme="minorHAnsi"/>
        </w:rPr>
      </w:pPr>
      <w:r w:rsidRPr="00137CE8">
        <w:rPr>
          <w:rFonts w:asciiTheme="minorHAnsi" w:hAnsiTheme="minorHAnsi" w:cstheme="minorHAnsi"/>
          <w:color w:val="000000"/>
          <w:sz w:val="22"/>
          <w:szCs w:val="22"/>
        </w:rPr>
        <w:t>   </w:t>
      </w:r>
      <w:r>
        <w:rPr>
          <w:rFonts w:asciiTheme="minorHAnsi" w:hAnsiTheme="minorHAnsi" w:cstheme="minorHAnsi"/>
          <w:color w:val="000000"/>
          <w:sz w:val="22"/>
          <w:szCs w:val="22"/>
        </w:rPr>
        <w:tab/>
      </w:r>
      <w:r w:rsidRPr="00137CE8">
        <w:rPr>
          <w:rFonts w:asciiTheme="minorHAnsi" w:hAnsiTheme="minorHAnsi" w:cstheme="minorHAnsi"/>
          <w:color w:val="000000"/>
          <w:sz w:val="22"/>
          <w:szCs w:val="22"/>
        </w:rPr>
        <w:t xml:space="preserve"> - Minimize time</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if competition for territories is great)</w:t>
      </w:r>
      <w:r w:rsidRPr="00137CE8">
        <w:rPr>
          <w:rFonts w:asciiTheme="minorHAnsi" w:hAnsiTheme="minorHAnsi" w:cstheme="minorHAnsi"/>
          <w:color w:val="000000"/>
          <w:sz w:val="22"/>
          <w:szCs w:val="22"/>
        </w:rPr>
        <w:t>: </w:t>
      </w:r>
    </w:p>
    <w:p w14:paraId="3A663B9D" w14:textId="77777777" w:rsidR="00137CE8" w:rsidRPr="00137CE8" w:rsidRDefault="00137CE8" w:rsidP="00137CE8">
      <w:pPr>
        <w:pStyle w:val="NormalWeb"/>
        <w:spacing w:before="0" w:beforeAutospacing="0" w:after="0" w:afterAutospacing="0"/>
        <w:ind w:left="720" w:firstLine="720"/>
        <w:rPr>
          <w:rFonts w:asciiTheme="minorHAnsi" w:hAnsiTheme="minorHAnsi" w:cstheme="minorHAnsi"/>
        </w:rPr>
      </w:pPr>
      <w:r w:rsidRPr="00137CE8">
        <w:rPr>
          <w:rFonts w:asciiTheme="minorHAnsi" w:hAnsiTheme="minorHAnsi" w:cstheme="minorHAnsi"/>
          <w:color w:val="000000"/>
          <w:sz w:val="22"/>
          <w:szCs w:val="22"/>
        </w:rPr>
        <w:t>-benefit: get to nest sites first (establish/defend)</w:t>
      </w:r>
    </w:p>
    <w:p w14:paraId="7F09C90D" w14:textId="77777777" w:rsidR="00137CE8" w:rsidRPr="00137CE8" w:rsidRDefault="00137CE8" w:rsidP="00137CE8">
      <w:pPr>
        <w:pStyle w:val="NormalWeb"/>
        <w:spacing w:before="0" w:beforeAutospacing="0" w:after="0" w:afterAutospacing="0"/>
        <w:ind w:left="720" w:firstLine="720"/>
        <w:rPr>
          <w:rFonts w:asciiTheme="minorHAnsi" w:hAnsiTheme="minorHAnsi" w:cstheme="minorHAnsi"/>
        </w:rPr>
      </w:pPr>
      <w:r w:rsidRPr="00137CE8">
        <w:rPr>
          <w:rFonts w:asciiTheme="minorHAnsi" w:hAnsiTheme="minorHAnsi" w:cstheme="minorHAnsi"/>
          <w:color w:val="000000"/>
          <w:sz w:val="22"/>
          <w:szCs w:val="22"/>
        </w:rPr>
        <w:t>-benefit: higher potential for re-nesting (important for TRUS?)</w:t>
      </w:r>
    </w:p>
    <w:p w14:paraId="357301D1" w14:textId="77777777" w:rsidR="00137CE8" w:rsidRPr="00137CE8" w:rsidRDefault="00137CE8" w:rsidP="00137CE8">
      <w:pPr>
        <w:pStyle w:val="NormalWeb"/>
        <w:spacing w:before="0" w:beforeAutospacing="0" w:after="0" w:afterAutospacing="0"/>
        <w:ind w:left="720" w:firstLine="720"/>
        <w:rPr>
          <w:rFonts w:asciiTheme="minorHAnsi" w:hAnsiTheme="minorHAnsi" w:cstheme="minorHAnsi"/>
        </w:rPr>
      </w:pPr>
      <w:r w:rsidRPr="00137CE8">
        <w:rPr>
          <w:rFonts w:asciiTheme="minorHAnsi" w:hAnsiTheme="minorHAnsi" w:cstheme="minorHAnsi"/>
          <w:color w:val="000000"/>
          <w:sz w:val="22"/>
          <w:szCs w:val="22"/>
        </w:rPr>
        <w:t>- cost: less time to deposit fat in areas less “wintery”</w:t>
      </w:r>
    </w:p>
    <w:p w14:paraId="18197FC7" w14:textId="77777777" w:rsidR="00137CE8" w:rsidRPr="00137CE8" w:rsidRDefault="00137CE8" w:rsidP="00137CE8">
      <w:pPr>
        <w:pStyle w:val="NormalWeb"/>
        <w:spacing w:before="0" w:beforeAutospacing="0" w:after="0" w:afterAutospacing="0"/>
        <w:ind w:left="720" w:firstLine="720"/>
        <w:rPr>
          <w:rFonts w:asciiTheme="minorHAnsi" w:hAnsiTheme="minorHAnsi" w:cstheme="minorHAnsi"/>
        </w:rPr>
      </w:pPr>
      <w:r w:rsidRPr="00137CE8">
        <w:rPr>
          <w:rFonts w:asciiTheme="minorHAnsi" w:hAnsiTheme="minorHAnsi" w:cstheme="minorHAnsi"/>
          <w:color w:val="000000"/>
          <w:sz w:val="22"/>
          <w:szCs w:val="22"/>
        </w:rPr>
        <w:t>- cost: less stored energetic resources to use for nesting</w:t>
      </w:r>
    </w:p>
    <w:p w14:paraId="2547A865" w14:textId="0674C334" w:rsidR="00137CE8" w:rsidRPr="00137CE8" w:rsidRDefault="00137CE8" w:rsidP="00137CE8">
      <w:pPr>
        <w:pStyle w:val="NormalWeb"/>
        <w:spacing w:before="0" w:beforeAutospacing="0" w:after="0" w:afterAutospacing="0"/>
        <w:ind w:firstLine="720"/>
        <w:rPr>
          <w:rFonts w:asciiTheme="minorHAnsi" w:hAnsiTheme="minorHAnsi" w:cstheme="minorHAnsi"/>
        </w:rPr>
      </w:pPr>
      <w:r w:rsidRPr="00137CE8">
        <w:rPr>
          <w:rFonts w:asciiTheme="minorHAnsi" w:hAnsiTheme="minorHAnsi" w:cstheme="minorHAnsi"/>
          <w:color w:val="000000"/>
          <w:sz w:val="22"/>
          <w:szCs w:val="22"/>
        </w:rPr>
        <w:t>- Maximize energy</w:t>
      </w:r>
      <w:r>
        <w:rPr>
          <w:rFonts w:asciiTheme="minorHAnsi" w:hAnsiTheme="minorHAnsi" w:cstheme="minorHAnsi"/>
          <w:color w:val="000000"/>
          <w:sz w:val="22"/>
          <w:szCs w:val="22"/>
        </w:rPr>
        <w:t xml:space="preserve"> (</w:t>
      </w:r>
      <w:r>
        <w:rPr>
          <w:rFonts w:asciiTheme="minorHAnsi" w:hAnsiTheme="minorHAnsi" w:cstheme="minorHAnsi"/>
          <w:b/>
          <w:bCs/>
          <w:color w:val="000000"/>
          <w:sz w:val="22"/>
          <w:szCs w:val="22"/>
        </w:rPr>
        <w:t>if competition low and/or breeding sites less productive)</w:t>
      </w:r>
      <w:r w:rsidRPr="00137CE8">
        <w:rPr>
          <w:rFonts w:asciiTheme="minorHAnsi" w:hAnsiTheme="minorHAnsi" w:cstheme="minorHAnsi"/>
          <w:color w:val="000000"/>
          <w:sz w:val="22"/>
          <w:szCs w:val="22"/>
        </w:rPr>
        <w:t>:</w:t>
      </w:r>
    </w:p>
    <w:p w14:paraId="4913FFE2" w14:textId="77777777" w:rsidR="00137CE8" w:rsidRPr="00137CE8" w:rsidRDefault="00137CE8" w:rsidP="00137CE8">
      <w:pPr>
        <w:pStyle w:val="NormalWeb"/>
        <w:spacing w:before="0" w:beforeAutospacing="0" w:after="0" w:afterAutospacing="0"/>
        <w:ind w:firstLine="720"/>
        <w:rPr>
          <w:rFonts w:asciiTheme="minorHAnsi" w:hAnsiTheme="minorHAnsi" w:cstheme="minorHAnsi"/>
        </w:rPr>
      </w:pPr>
      <w:r w:rsidRPr="00137CE8">
        <w:rPr>
          <w:rFonts w:asciiTheme="minorHAnsi" w:hAnsiTheme="minorHAnsi" w:cstheme="minorHAnsi"/>
          <w:color w:val="000000"/>
          <w:sz w:val="22"/>
          <w:szCs w:val="22"/>
        </w:rPr>
        <w:t>    - benefit: more fat to use for nesting-&gt;higher chance of nesting, higher clutch size</w:t>
      </w:r>
    </w:p>
    <w:p w14:paraId="1F4C6F19" w14:textId="77777777" w:rsidR="00137CE8" w:rsidRPr="00137CE8" w:rsidRDefault="00137CE8" w:rsidP="00137CE8">
      <w:pPr>
        <w:pStyle w:val="NormalWeb"/>
        <w:spacing w:before="0" w:beforeAutospacing="0" w:after="0" w:afterAutospacing="0"/>
        <w:ind w:firstLine="720"/>
        <w:rPr>
          <w:rFonts w:asciiTheme="minorHAnsi" w:hAnsiTheme="minorHAnsi" w:cstheme="minorHAnsi"/>
        </w:rPr>
      </w:pPr>
      <w:r w:rsidRPr="00137CE8">
        <w:rPr>
          <w:rFonts w:asciiTheme="minorHAnsi" w:hAnsiTheme="minorHAnsi" w:cstheme="minorHAnsi"/>
          <w:color w:val="000000"/>
          <w:sz w:val="22"/>
          <w:szCs w:val="22"/>
        </w:rPr>
        <w:t>    - benefit: more accumulated fat -&gt; increased survival?</w:t>
      </w:r>
    </w:p>
    <w:p w14:paraId="524EDE6F" w14:textId="77777777" w:rsidR="00137CE8" w:rsidRPr="00137CE8" w:rsidRDefault="00137CE8" w:rsidP="00137CE8">
      <w:pPr>
        <w:pStyle w:val="NormalWeb"/>
        <w:spacing w:before="0" w:beforeAutospacing="0" w:after="0" w:afterAutospacing="0"/>
        <w:ind w:firstLine="720"/>
        <w:rPr>
          <w:rFonts w:asciiTheme="minorHAnsi" w:hAnsiTheme="minorHAnsi" w:cstheme="minorHAnsi"/>
        </w:rPr>
      </w:pPr>
      <w:r w:rsidRPr="00137CE8">
        <w:rPr>
          <w:rFonts w:asciiTheme="minorHAnsi" w:hAnsiTheme="minorHAnsi" w:cstheme="minorHAnsi"/>
          <w:color w:val="000000"/>
          <w:sz w:val="22"/>
          <w:szCs w:val="22"/>
        </w:rPr>
        <w:t>    - cost: arrive later -&gt; could miss out on good sites</w:t>
      </w:r>
    </w:p>
    <w:p w14:paraId="36B825B0" w14:textId="4871603B" w:rsidR="00137CE8" w:rsidRDefault="00137CE8" w:rsidP="00137CE8">
      <w:pPr>
        <w:pStyle w:val="NormalWeb"/>
        <w:spacing w:before="0" w:beforeAutospacing="0" w:after="0" w:afterAutospacing="0"/>
        <w:ind w:left="1440"/>
        <w:rPr>
          <w:rFonts w:asciiTheme="minorHAnsi" w:hAnsiTheme="minorHAnsi" w:cstheme="minorHAnsi"/>
          <w:color w:val="000000"/>
          <w:sz w:val="22"/>
          <w:szCs w:val="22"/>
        </w:rPr>
      </w:pPr>
      <w:r w:rsidRPr="00137CE8">
        <w:rPr>
          <w:rFonts w:asciiTheme="minorHAnsi" w:hAnsiTheme="minorHAnsi" w:cstheme="minorHAnsi"/>
          <w:color w:val="000000"/>
          <w:sz w:val="22"/>
          <w:szCs w:val="22"/>
        </w:rPr>
        <w:t>- cost: on breeding grounds for less time -&gt; more pressure to breed/molt/raise young in a shorter timeframe</w:t>
      </w:r>
    </w:p>
    <w:p w14:paraId="0EC8EA77" w14:textId="2673AD4C" w:rsidR="00137CE8" w:rsidRDefault="00137CE8" w:rsidP="00137CE8">
      <w:pPr>
        <w:pStyle w:val="NormalWeb"/>
        <w:spacing w:before="0" w:beforeAutospacing="0" w:after="0" w:afterAutospacing="0"/>
        <w:rPr>
          <w:rFonts w:asciiTheme="minorHAnsi" w:hAnsiTheme="minorHAnsi" w:cstheme="minorHAnsi"/>
          <w:color w:val="000000"/>
          <w:sz w:val="22"/>
          <w:szCs w:val="22"/>
        </w:rPr>
      </w:pPr>
    </w:p>
    <w:p w14:paraId="3ECC0823" w14:textId="7389135C" w:rsidR="008D3CA1" w:rsidRPr="008D3CA1" w:rsidRDefault="008D3CA1" w:rsidP="00137CE8">
      <w:pPr>
        <w:pStyle w:val="NormalWeb"/>
        <w:spacing w:before="0" w:beforeAutospacing="0" w:after="0" w:afterAutospacing="0"/>
        <w:rPr>
          <w:ins w:id="4" w:author="David Wolfson" w:date="2022-01-20T11:56:00Z"/>
          <w:rFonts w:asciiTheme="minorHAnsi" w:hAnsiTheme="minorHAnsi" w:cstheme="minorHAnsi"/>
          <w:color w:val="000000"/>
          <w:sz w:val="22"/>
          <w:szCs w:val="22"/>
        </w:rPr>
      </w:pPr>
      <w:r>
        <w:rPr>
          <w:rFonts w:asciiTheme="minorHAnsi" w:hAnsiTheme="minorHAnsi" w:cstheme="minorHAnsi"/>
          <w:b/>
          <w:bCs/>
          <w:color w:val="000000"/>
          <w:sz w:val="22"/>
          <w:szCs w:val="22"/>
        </w:rPr>
        <w:t>Arrival Time hypothesis</w:t>
      </w:r>
      <w:r>
        <w:rPr>
          <w:rFonts w:asciiTheme="minorHAnsi" w:hAnsiTheme="minorHAnsi" w:cstheme="minorHAnsi"/>
          <w:color w:val="000000"/>
          <w:sz w:val="22"/>
          <w:szCs w:val="22"/>
        </w:rPr>
        <w:t>: Individuals that establish territories in the spring (typically adult males) are less likely to migrate as far as individuals who do not establish territories because a shorter migration distance ensures a more rapid return to the breeding grounds and thereby first access to the best territories.(</w:t>
      </w:r>
      <w:proofErr w:type="spellStart"/>
      <w:r>
        <w:rPr>
          <w:rFonts w:asciiTheme="minorHAnsi" w:hAnsiTheme="minorHAnsi" w:cstheme="minorHAnsi"/>
          <w:color w:val="000000"/>
          <w:sz w:val="22"/>
          <w:szCs w:val="22"/>
        </w:rPr>
        <w:t>Ketterson</w:t>
      </w:r>
      <w:proofErr w:type="spellEnd"/>
      <w:r>
        <w:rPr>
          <w:rFonts w:asciiTheme="minorHAnsi" w:hAnsiTheme="minorHAnsi" w:cstheme="minorHAnsi"/>
          <w:color w:val="000000"/>
          <w:sz w:val="22"/>
          <w:szCs w:val="22"/>
        </w:rPr>
        <w:t xml:space="preserve"> and Nolan, 1976)</w:t>
      </w:r>
    </w:p>
    <w:p w14:paraId="3A7EE8A6" w14:textId="1A9C24C0" w:rsidR="008D3CA1" w:rsidRDefault="008D3CA1"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Dominance hypothesis</w:t>
      </w:r>
      <w:r>
        <w:rPr>
          <w:rFonts w:asciiTheme="minorHAnsi" w:hAnsiTheme="minorHAnsi" w:cstheme="minorHAnsi"/>
          <w:color w:val="000000"/>
          <w:sz w:val="22"/>
          <w:szCs w:val="22"/>
        </w:rPr>
        <w:t>: Sub-dominant individuals migrate at the end of the breeding season and dominant individuals do not. Subordinate individuals are poor competitors relative to dominant individuals and are most likely to accept the costs associated with migration to avoid competition with dominant individuals when food becomes scarce on or near the breeding grounds. (</w:t>
      </w:r>
      <w:proofErr w:type="spellStart"/>
      <w:r>
        <w:rPr>
          <w:rFonts w:asciiTheme="minorHAnsi" w:hAnsiTheme="minorHAnsi" w:cstheme="minorHAnsi"/>
          <w:color w:val="000000"/>
          <w:sz w:val="22"/>
          <w:szCs w:val="22"/>
        </w:rPr>
        <w:t>Gauthreaux</w:t>
      </w:r>
      <w:proofErr w:type="spellEnd"/>
      <w:r>
        <w:rPr>
          <w:rFonts w:asciiTheme="minorHAnsi" w:hAnsiTheme="minorHAnsi" w:cstheme="minorHAnsi"/>
          <w:color w:val="000000"/>
          <w:sz w:val="22"/>
          <w:szCs w:val="22"/>
        </w:rPr>
        <w:t xml:space="preserve"> 1978).</w:t>
      </w:r>
    </w:p>
    <w:p w14:paraId="748010D4" w14:textId="0EAD54A2" w:rsidR="008D3CA1" w:rsidRDefault="008D3CA1"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Body size hypothesis</w:t>
      </w:r>
      <w:r>
        <w:rPr>
          <w:rFonts w:asciiTheme="minorHAnsi" w:hAnsiTheme="minorHAnsi" w:cstheme="minorHAnsi"/>
          <w:color w:val="000000"/>
          <w:sz w:val="22"/>
          <w:szCs w:val="22"/>
        </w:rPr>
        <w:t xml:space="preserve">: Smaller </w:t>
      </w:r>
      <w:proofErr w:type="gramStart"/>
      <w:r>
        <w:rPr>
          <w:rFonts w:asciiTheme="minorHAnsi" w:hAnsiTheme="minorHAnsi" w:cstheme="minorHAnsi"/>
          <w:color w:val="000000"/>
          <w:sz w:val="22"/>
          <w:szCs w:val="22"/>
        </w:rPr>
        <w:t>individuals</w:t>
      </w:r>
      <w:proofErr w:type="gramEnd"/>
      <w:r>
        <w:rPr>
          <w:rFonts w:asciiTheme="minorHAnsi" w:hAnsiTheme="minorHAnsi" w:cstheme="minorHAnsi"/>
          <w:color w:val="000000"/>
          <w:sz w:val="22"/>
          <w:szCs w:val="22"/>
        </w:rPr>
        <w:t xml:space="preserve"> migration and larger individuals do not. This is because individuals of larger body sizes are able to withstand colder temperatures and better endure food shortages than smaller individuals, thus they are less likely to migrate. (</w:t>
      </w:r>
      <w:proofErr w:type="spellStart"/>
      <w:r>
        <w:rPr>
          <w:rFonts w:asciiTheme="minorHAnsi" w:hAnsiTheme="minorHAnsi" w:cstheme="minorHAnsi"/>
          <w:color w:val="000000"/>
          <w:sz w:val="22"/>
          <w:szCs w:val="22"/>
        </w:rPr>
        <w:t>Belthoff</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Gauthreaux</w:t>
      </w:r>
      <w:proofErr w:type="spellEnd"/>
      <w:r>
        <w:rPr>
          <w:rFonts w:asciiTheme="minorHAnsi" w:hAnsiTheme="minorHAnsi" w:cstheme="minorHAnsi"/>
          <w:color w:val="000000"/>
          <w:sz w:val="22"/>
          <w:szCs w:val="22"/>
        </w:rPr>
        <w:t xml:space="preserve"> 1991).</w:t>
      </w:r>
    </w:p>
    <w:p w14:paraId="2A94964E" w14:textId="215704CE" w:rsidR="00DC0968" w:rsidRDefault="00DC0968" w:rsidP="00137CE8">
      <w:pPr>
        <w:pStyle w:val="NormalWeb"/>
        <w:spacing w:before="0" w:beforeAutospacing="0" w:after="0" w:afterAutospacing="0"/>
        <w:rPr>
          <w:rFonts w:asciiTheme="minorHAnsi" w:hAnsiTheme="minorHAnsi" w:cstheme="minorHAnsi"/>
          <w:color w:val="000000"/>
          <w:sz w:val="22"/>
          <w:szCs w:val="22"/>
        </w:rPr>
      </w:pPr>
    </w:p>
    <w:p w14:paraId="22601DD7" w14:textId="5C659420" w:rsidR="00DC0968" w:rsidRDefault="00DC0968" w:rsidP="00137CE8">
      <w:pPr>
        <w:pStyle w:val="NormalWeb"/>
        <w:spacing w:before="0" w:beforeAutospacing="0" w:after="0" w:afterAutospacing="0"/>
        <w:rPr>
          <w:rFonts w:asciiTheme="minorHAnsi" w:hAnsiTheme="minorHAnsi" w:cstheme="minorHAnsi"/>
          <w:color w:val="000000"/>
          <w:sz w:val="22"/>
          <w:szCs w:val="22"/>
        </w:rPr>
      </w:pPr>
    </w:p>
    <w:p w14:paraId="3FF0735B" w14:textId="2E9DEFF1" w:rsidR="00DC0968" w:rsidRDefault="003C0B64" w:rsidP="00137CE8">
      <w:pPr>
        <w:pStyle w:val="NormalWeb"/>
        <w:pBdr>
          <w:bottom w:val="single" w:sz="12" w:space="1" w:color="auto"/>
        </w:pBdr>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Do we have the right data to answer this kind of question?</w:t>
      </w:r>
    </w:p>
    <w:p w14:paraId="7C0AB4BB" w14:textId="07FFE746" w:rsidR="003C0B64" w:rsidRPr="0063729D" w:rsidRDefault="0063729D" w:rsidP="00137CE8">
      <w:pPr>
        <w:pStyle w:val="NormalWeb"/>
        <w:pBdr>
          <w:bottom w:val="single" w:sz="12" w:space="1" w:color="auto"/>
        </w:pBd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We’ve got body mass for almost all swans, but that might not be the beset measure as it doesn’t necessarily correlate with age and/or dominance (correct?). We’ve got tarsus and head length, but I’m not sure I really trust that all the various people that took those measurements did it the same way. Same for sexing, I’d guess that we’re artificially high on females because people didn’t </w:t>
      </w:r>
      <w:proofErr w:type="spellStart"/>
      <w:r>
        <w:rPr>
          <w:rFonts w:asciiTheme="minorHAnsi" w:hAnsiTheme="minorHAnsi" w:cstheme="minorHAnsi"/>
          <w:color w:val="000000"/>
          <w:sz w:val="22"/>
          <w:szCs w:val="22"/>
        </w:rPr>
        <w:t>invert</w:t>
      </w:r>
      <w:proofErr w:type="spellEnd"/>
      <w:r>
        <w:rPr>
          <w:rFonts w:asciiTheme="minorHAnsi" w:hAnsiTheme="minorHAnsi" w:cstheme="minorHAnsi"/>
          <w:color w:val="000000"/>
          <w:sz w:val="22"/>
          <w:szCs w:val="22"/>
        </w:rPr>
        <w:t xml:space="preserve"> the cloaca properly.</w:t>
      </w:r>
      <w:r w:rsidR="00880BD5">
        <w:rPr>
          <w:rFonts w:asciiTheme="minorHAnsi" w:hAnsiTheme="minorHAnsi" w:cstheme="minorHAnsi"/>
          <w:color w:val="000000"/>
          <w:sz w:val="22"/>
          <w:szCs w:val="22"/>
        </w:rPr>
        <w:t xml:space="preserve"> We don’t have a way to know the relative amounts of swan density and/or social competition on the landscape or for any particular individual.</w:t>
      </w:r>
      <w:r w:rsidR="004417EA">
        <w:rPr>
          <w:rFonts w:asciiTheme="minorHAnsi" w:hAnsiTheme="minorHAnsi" w:cstheme="minorHAnsi"/>
          <w:color w:val="000000"/>
          <w:sz w:val="22"/>
          <w:szCs w:val="22"/>
        </w:rPr>
        <w:t xml:space="preserve"> We might be able to infer nesting in subsequent </w:t>
      </w:r>
      <w:proofErr w:type="gramStart"/>
      <w:r w:rsidR="004417EA">
        <w:rPr>
          <w:rFonts w:asciiTheme="minorHAnsi" w:hAnsiTheme="minorHAnsi" w:cstheme="minorHAnsi"/>
          <w:color w:val="000000"/>
          <w:sz w:val="22"/>
          <w:szCs w:val="22"/>
        </w:rPr>
        <w:t>years, but</w:t>
      </w:r>
      <w:proofErr w:type="gramEnd"/>
      <w:r w:rsidR="004417EA">
        <w:rPr>
          <w:rFonts w:asciiTheme="minorHAnsi" w:hAnsiTheme="minorHAnsi" w:cstheme="minorHAnsi"/>
          <w:color w:val="000000"/>
          <w:sz w:val="22"/>
          <w:szCs w:val="22"/>
        </w:rPr>
        <w:t xml:space="preserve"> can probably only confirm with swans that had cygnets reported.</w:t>
      </w:r>
    </w:p>
    <w:p w14:paraId="28D7BF11" w14:textId="77777777" w:rsidR="003C0B64" w:rsidRPr="003C0B64" w:rsidRDefault="003C0B64" w:rsidP="00137CE8">
      <w:pPr>
        <w:pStyle w:val="NormalWeb"/>
        <w:pBdr>
          <w:bottom w:val="single" w:sz="12" w:space="1" w:color="auto"/>
        </w:pBdr>
        <w:spacing w:before="0" w:beforeAutospacing="0" w:after="0" w:afterAutospacing="0"/>
        <w:rPr>
          <w:ins w:id="5" w:author="David Wolfson" w:date="2022-01-20T11:56:00Z"/>
          <w:rFonts w:asciiTheme="minorHAnsi" w:hAnsiTheme="minorHAnsi" w:cstheme="minorHAnsi"/>
          <w:b/>
          <w:bCs/>
          <w:color w:val="000000"/>
          <w:sz w:val="22"/>
          <w:szCs w:val="22"/>
        </w:rPr>
      </w:pPr>
    </w:p>
    <w:p w14:paraId="3E496AA1" w14:textId="0F297A81" w:rsidR="00DC0968" w:rsidRDefault="00DC0968" w:rsidP="00137CE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-Genetic</w:t>
      </w:r>
    </w:p>
    <w:p w14:paraId="454D69C6" w14:textId="11ACC8D1" w:rsidR="00DC0968" w:rsidRPr="00DC0968" w:rsidRDefault="00DC0968"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Migratory threshold model</w:t>
      </w:r>
      <w:r>
        <w:rPr>
          <w:rFonts w:asciiTheme="minorHAnsi" w:hAnsiTheme="minorHAnsi" w:cstheme="minorHAnsi"/>
          <w:color w:val="000000"/>
          <w:sz w:val="22"/>
          <w:szCs w:val="22"/>
        </w:rPr>
        <w:t xml:space="preserve">: </w:t>
      </w:r>
      <w:r w:rsidR="006D4FC8">
        <w:rPr>
          <w:rFonts w:asciiTheme="minorHAnsi" w:hAnsiTheme="minorHAnsi" w:cstheme="minorHAnsi"/>
          <w:color w:val="000000"/>
          <w:sz w:val="22"/>
          <w:szCs w:val="22"/>
        </w:rPr>
        <w:t>“</w:t>
      </w:r>
      <w:r>
        <w:rPr>
          <w:rFonts w:asciiTheme="minorHAnsi" w:hAnsiTheme="minorHAnsi" w:cstheme="minorHAnsi"/>
          <w:color w:val="000000"/>
          <w:sz w:val="22"/>
          <w:szCs w:val="22"/>
        </w:rPr>
        <w:t>Posits that the inheritance of migratory behavior is based on a polygenic threshold model and that migration is a dichotomous trait (migrant or resident) in which an individual’s migratory phenotype results from the inheritance of enough migration-associated genes to exceed a threshold. (Pulido et al. 1996). More recently, Pulido (2011)</w:t>
      </w:r>
      <w:r w:rsidR="003C0B64">
        <w:rPr>
          <w:rFonts w:asciiTheme="minorHAnsi" w:hAnsiTheme="minorHAnsi" w:cstheme="minorHAnsi"/>
          <w:color w:val="000000"/>
          <w:sz w:val="22"/>
          <w:szCs w:val="22"/>
        </w:rPr>
        <w:t xml:space="preserve"> built on the original </w:t>
      </w:r>
      <w:r w:rsidR="00CC777B">
        <w:rPr>
          <w:rFonts w:asciiTheme="minorHAnsi" w:hAnsiTheme="minorHAnsi" w:cstheme="minorHAnsi"/>
          <w:color w:val="000000"/>
          <w:sz w:val="22"/>
          <w:szCs w:val="22"/>
        </w:rPr>
        <w:t xml:space="preserve">threshold model to incorporate facultative migration as an intermediate phenotype between obligate migration and obligate residency. In the environmental threshold model of migration, Pulido (2011) describes the relationship between migration propensity, amount of migratory activity expressed, and sensitivity of such expression within a population to environmental variation. By allowing for individual and </w:t>
      </w:r>
      <w:r w:rsidR="00CC777B">
        <w:rPr>
          <w:rFonts w:asciiTheme="minorHAnsi" w:hAnsiTheme="minorHAnsi" w:cstheme="minorHAnsi"/>
          <w:color w:val="000000"/>
          <w:sz w:val="22"/>
          <w:szCs w:val="22"/>
        </w:rPr>
        <w:lastRenderedPageBreak/>
        <w:t>population variability in internal (</w:t>
      </w:r>
      <w:proofErr w:type="gramStart"/>
      <w:r w:rsidR="00CC777B">
        <w:rPr>
          <w:rFonts w:asciiTheme="minorHAnsi" w:hAnsiTheme="minorHAnsi" w:cstheme="minorHAnsi"/>
          <w:color w:val="000000"/>
          <w:sz w:val="22"/>
          <w:szCs w:val="22"/>
        </w:rPr>
        <w:t>i.e.</w:t>
      </w:r>
      <w:proofErr w:type="gramEnd"/>
      <w:r w:rsidR="00CC777B">
        <w:rPr>
          <w:rFonts w:asciiTheme="minorHAnsi" w:hAnsiTheme="minorHAnsi" w:cstheme="minorHAnsi"/>
          <w:color w:val="000000"/>
          <w:sz w:val="22"/>
          <w:szCs w:val="22"/>
        </w:rPr>
        <w:t xml:space="preserve"> genetic) and external influences</w:t>
      </w:r>
      <w:r w:rsidR="006D4FC8">
        <w:rPr>
          <w:rFonts w:asciiTheme="minorHAnsi" w:hAnsiTheme="minorHAnsi" w:cstheme="minorHAnsi"/>
          <w:color w:val="000000"/>
          <w:sz w:val="22"/>
          <w:szCs w:val="22"/>
        </w:rPr>
        <w:t xml:space="preserve">, the environmental threshold model beings to account for the myriad of variables that underlie what has been historically treated as a dichotomous trait.”  (from </w:t>
      </w:r>
      <w:proofErr w:type="spellStart"/>
      <w:r w:rsidR="006D4FC8">
        <w:rPr>
          <w:rFonts w:asciiTheme="minorHAnsi" w:hAnsiTheme="minorHAnsi" w:cstheme="minorHAnsi"/>
          <w:color w:val="000000"/>
          <w:sz w:val="22"/>
          <w:szCs w:val="22"/>
        </w:rPr>
        <w:t>Fudickar</w:t>
      </w:r>
      <w:proofErr w:type="spellEnd"/>
      <w:r w:rsidR="006D4FC8">
        <w:rPr>
          <w:rFonts w:asciiTheme="minorHAnsi" w:hAnsiTheme="minorHAnsi" w:cstheme="minorHAnsi"/>
          <w:color w:val="000000"/>
          <w:sz w:val="22"/>
          <w:szCs w:val="22"/>
        </w:rPr>
        <w:t xml:space="preserve"> et al. 2021)</w:t>
      </w:r>
    </w:p>
    <w:p w14:paraId="0AD8441C" w14:textId="2B1701A0" w:rsidR="00137CE8" w:rsidRDefault="00137CE8" w:rsidP="00137CE8">
      <w:pPr>
        <w:pStyle w:val="NormalWeb"/>
        <w:spacing w:before="0" w:beforeAutospacing="0" w:after="0" w:afterAutospacing="0"/>
        <w:rPr>
          <w:rFonts w:asciiTheme="minorHAnsi" w:hAnsiTheme="minorHAnsi" w:cstheme="minorHAnsi"/>
          <w:color w:val="000000"/>
          <w:sz w:val="22"/>
          <w:szCs w:val="22"/>
        </w:rPr>
      </w:pPr>
    </w:p>
    <w:p w14:paraId="7C69BFA7" w14:textId="1474332C" w:rsidR="007C2805" w:rsidRDefault="007C2805" w:rsidP="007C2805">
      <w:pPr>
        <w:pBdr>
          <w:bottom w:val="single" w:sz="12" w:space="1" w:color="auto"/>
        </w:pBdr>
      </w:pPr>
    </w:p>
    <w:p w14:paraId="35FD3555" w14:textId="77777777" w:rsidR="003C0B64" w:rsidRPr="003C0B64" w:rsidRDefault="003C0B64" w:rsidP="003C0B64">
      <w:pPr>
        <w:pStyle w:val="NormalWeb"/>
        <w:pBdr>
          <w:bottom w:val="single" w:sz="12" w:space="1" w:color="auto"/>
        </w:pBdr>
        <w:spacing w:before="0" w:beforeAutospacing="0" w:after="0" w:afterAutospacing="0"/>
        <w:rPr>
          <w:ins w:id="6" w:author="David Wolfson" w:date="2022-01-20T11:56:00Z"/>
          <w:rFonts w:asciiTheme="minorHAnsi" w:hAnsiTheme="minorHAnsi" w:cstheme="minorHAnsi"/>
          <w:b/>
          <w:bCs/>
          <w:color w:val="000000"/>
          <w:sz w:val="22"/>
          <w:szCs w:val="22"/>
        </w:rPr>
      </w:pPr>
      <w:r>
        <w:rPr>
          <w:rFonts w:asciiTheme="minorHAnsi" w:hAnsiTheme="minorHAnsi" w:cstheme="minorHAnsi"/>
          <w:b/>
          <w:bCs/>
          <w:color w:val="000000"/>
          <w:sz w:val="22"/>
          <w:szCs w:val="22"/>
        </w:rPr>
        <w:t>Do we have the right data to answer this kind of question?</w:t>
      </w:r>
    </w:p>
    <w:p w14:paraId="48DBDEC0" w14:textId="5B406527" w:rsidR="003C0B64" w:rsidRDefault="0063729D" w:rsidP="007C2805">
      <w:pPr>
        <w:pBdr>
          <w:bottom w:val="single" w:sz="12" w:space="1" w:color="auto"/>
        </w:pBdr>
      </w:pPr>
      <w:r>
        <w:t>We don’t have social dominance. We have environmental data such as weather, food availability (inferred by snow and ice information), and migration information from the GPS data.</w:t>
      </w:r>
    </w:p>
    <w:p w14:paraId="2CA621C1" w14:textId="77777777" w:rsidR="007C2805" w:rsidRDefault="007C2805" w:rsidP="00137CE8">
      <w:pPr>
        <w:pStyle w:val="NormalWeb"/>
        <w:spacing w:before="0" w:beforeAutospacing="0" w:after="0" w:afterAutospacing="0"/>
        <w:rPr>
          <w:rFonts w:asciiTheme="minorHAnsi" w:hAnsiTheme="minorHAnsi" w:cstheme="minorHAnsi"/>
          <w:color w:val="000000"/>
          <w:sz w:val="22"/>
          <w:szCs w:val="22"/>
        </w:rPr>
      </w:pPr>
    </w:p>
    <w:p w14:paraId="653F3B05" w14:textId="2096CEDF" w:rsidR="007C2805" w:rsidRDefault="007C2805" w:rsidP="00137CE8">
      <w:pPr>
        <w:pStyle w:val="NormalWeb"/>
        <w:spacing w:before="0" w:beforeAutospacing="0" w:after="0" w:afterAutospacing="0"/>
        <w:rPr>
          <w:rFonts w:asciiTheme="minorHAnsi" w:hAnsiTheme="minorHAnsi" w:cstheme="minorHAnsi"/>
          <w:b/>
          <w:bCs/>
          <w:color w:val="000000"/>
          <w:sz w:val="22"/>
          <w:szCs w:val="22"/>
          <w:u w:val="single"/>
        </w:rPr>
      </w:pPr>
      <w:r w:rsidRPr="007C2805">
        <w:rPr>
          <w:rFonts w:asciiTheme="minorHAnsi" w:hAnsiTheme="minorHAnsi" w:cstheme="minorHAnsi"/>
          <w:b/>
          <w:bCs/>
          <w:color w:val="000000"/>
          <w:sz w:val="22"/>
          <w:szCs w:val="22"/>
          <w:u w:val="single"/>
        </w:rPr>
        <w:t>Data/Analysis-related</w:t>
      </w:r>
    </w:p>
    <w:p w14:paraId="548AF396" w14:textId="77777777" w:rsidR="007C2805" w:rsidRPr="007C2805" w:rsidRDefault="007C2805" w:rsidP="00137CE8">
      <w:pPr>
        <w:pStyle w:val="NormalWeb"/>
        <w:spacing w:before="0" w:beforeAutospacing="0" w:after="0" w:afterAutospacing="0"/>
        <w:rPr>
          <w:rFonts w:asciiTheme="minorHAnsi" w:hAnsiTheme="minorHAnsi" w:cstheme="minorHAnsi"/>
          <w:b/>
          <w:bCs/>
          <w:color w:val="000000"/>
          <w:sz w:val="22"/>
          <w:szCs w:val="22"/>
        </w:rPr>
      </w:pPr>
    </w:p>
    <w:p w14:paraId="057521F8" w14:textId="4C138968" w:rsidR="00137CE8" w:rsidRDefault="00137CE8" w:rsidP="00137CE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Response variables:</w:t>
      </w:r>
    </w:p>
    <w:p w14:paraId="248B2FC0" w14:textId="13F300BB" w:rsidR="00137CE8" w:rsidRDefault="00137CE8"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w:t>
      </w:r>
      <w:r>
        <w:rPr>
          <w:rFonts w:asciiTheme="minorHAnsi" w:hAnsiTheme="minorHAnsi" w:cstheme="minorHAnsi"/>
          <w:color w:val="000000"/>
          <w:sz w:val="22"/>
          <w:szCs w:val="22"/>
        </w:rPr>
        <w:t>arrival/departure date</w:t>
      </w:r>
    </w:p>
    <w:p w14:paraId="6C6FC120" w14:textId="1694F540" w:rsidR="00137CE8" w:rsidRPr="00137CE8" w:rsidRDefault="00137CE8" w:rsidP="00137CE8">
      <w:pPr>
        <w:pStyle w:val="NormalWeb"/>
        <w:spacing w:before="0" w:beforeAutospacing="0" w:after="0" w:afterAutospacing="0"/>
        <w:rPr>
          <w:rFonts w:asciiTheme="minorHAnsi" w:hAnsiTheme="minorHAnsi" w:cstheme="minorHAnsi"/>
          <w:color w:val="000000"/>
          <w:sz w:val="22"/>
          <w:szCs w:val="22"/>
        </w:rPr>
      </w:pPr>
    </w:p>
    <w:p w14:paraId="1B10C50D" w14:textId="5642D1A6" w:rsidR="00137CE8" w:rsidRDefault="00137CE8" w:rsidP="00137CE8">
      <w:pPr>
        <w:pStyle w:val="NormalWeb"/>
        <w:spacing w:before="0" w:beforeAutospacing="0" w:after="0" w:afterAutospacing="0"/>
        <w:rPr>
          <w:rFonts w:asciiTheme="minorHAnsi" w:hAnsiTheme="minorHAnsi" w:cstheme="minorHAnsi"/>
          <w:b/>
          <w:bCs/>
          <w:color w:val="000000"/>
          <w:sz w:val="22"/>
          <w:szCs w:val="22"/>
        </w:rPr>
      </w:pPr>
    </w:p>
    <w:p w14:paraId="5C71BD9F" w14:textId="76C80414" w:rsidR="00CA6554" w:rsidRDefault="00CA6554" w:rsidP="00137CE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Environmental Covariates:</w:t>
      </w:r>
    </w:p>
    <w:p w14:paraId="72516DC5" w14:textId="29FF16FE" w:rsidR="00A41A3C" w:rsidRPr="00A41A3C" w:rsidRDefault="00A41A3C"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w:t>
      </w:r>
      <w:r>
        <w:rPr>
          <w:rFonts w:asciiTheme="minorHAnsi" w:hAnsiTheme="minorHAnsi" w:cstheme="minorHAnsi"/>
          <w:color w:val="000000"/>
          <w:sz w:val="22"/>
          <w:szCs w:val="22"/>
        </w:rPr>
        <w:t>Julian date</w:t>
      </w:r>
    </w:p>
    <w:p w14:paraId="42F5AF01" w14:textId="6A10B177" w:rsidR="00AB26B1" w:rsidRPr="00AB26B1" w:rsidRDefault="00AB26B1"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w:t>
      </w:r>
      <w:r>
        <w:rPr>
          <w:rFonts w:asciiTheme="minorHAnsi" w:hAnsiTheme="minorHAnsi" w:cstheme="minorHAnsi"/>
          <w:color w:val="000000"/>
          <w:sz w:val="22"/>
          <w:szCs w:val="22"/>
        </w:rPr>
        <w:t>Daylength</w:t>
      </w:r>
      <w:r w:rsidR="00CC4317">
        <w:rPr>
          <w:rFonts w:asciiTheme="minorHAnsi" w:hAnsiTheme="minorHAnsi" w:cstheme="minorHAnsi"/>
          <w:color w:val="000000"/>
          <w:sz w:val="22"/>
          <w:szCs w:val="22"/>
        </w:rPr>
        <w:t xml:space="preserve"> (</w:t>
      </w:r>
      <w:proofErr w:type="gramStart"/>
      <w:r w:rsidR="00CC4317">
        <w:rPr>
          <w:rFonts w:asciiTheme="minorHAnsi" w:hAnsiTheme="minorHAnsi" w:cstheme="minorHAnsi"/>
          <w:color w:val="000000"/>
          <w:sz w:val="22"/>
          <w:szCs w:val="22"/>
        </w:rPr>
        <w:t>geosphere::</w:t>
      </w:r>
      <w:proofErr w:type="gramEnd"/>
      <w:r w:rsidR="00CC4317">
        <w:rPr>
          <w:rFonts w:asciiTheme="minorHAnsi" w:hAnsiTheme="minorHAnsi" w:cstheme="minorHAnsi"/>
          <w:color w:val="000000"/>
          <w:sz w:val="22"/>
          <w:szCs w:val="22"/>
        </w:rPr>
        <w:t>daylength function)</w:t>
      </w:r>
    </w:p>
    <w:p w14:paraId="57D8E114" w14:textId="19F25AF5"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w:t>
      </w:r>
      <w:r>
        <w:rPr>
          <w:rFonts w:asciiTheme="minorHAnsi" w:hAnsiTheme="minorHAnsi" w:cstheme="minorHAnsi"/>
          <w:color w:val="000000"/>
          <w:sz w:val="22"/>
          <w:szCs w:val="22"/>
        </w:rPr>
        <w:t>Presence of ice</w:t>
      </w:r>
      <w:r w:rsidR="00CC4317">
        <w:rPr>
          <w:rFonts w:asciiTheme="minorHAnsi" w:hAnsiTheme="minorHAnsi" w:cstheme="minorHAnsi"/>
          <w:color w:val="000000"/>
          <w:sz w:val="22"/>
          <w:szCs w:val="22"/>
        </w:rPr>
        <w:t xml:space="preserve"> (NSIDC IMS</w:t>
      </w:r>
      <w:r w:rsidR="00A41A3C">
        <w:rPr>
          <w:rFonts w:asciiTheme="minorHAnsi" w:hAnsiTheme="minorHAnsi" w:cstheme="minorHAnsi"/>
          <w:color w:val="000000"/>
          <w:sz w:val="22"/>
          <w:szCs w:val="22"/>
        </w:rPr>
        <w:t xml:space="preserve"> or Weller et al. method</w:t>
      </w:r>
      <w:r w:rsidR="00CC4317">
        <w:rPr>
          <w:rFonts w:asciiTheme="minorHAnsi" w:hAnsiTheme="minorHAnsi" w:cstheme="minorHAnsi"/>
          <w:color w:val="000000"/>
          <w:sz w:val="22"/>
          <w:szCs w:val="22"/>
        </w:rPr>
        <w:t>)</w:t>
      </w:r>
    </w:p>
    <w:p w14:paraId="48BBB62A" w14:textId="735AA68D"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-Presence of snow (and amount)</w:t>
      </w:r>
      <w:r w:rsidR="00CC4317">
        <w:rPr>
          <w:rFonts w:asciiTheme="minorHAnsi" w:hAnsiTheme="minorHAnsi" w:cstheme="minorHAnsi"/>
          <w:color w:val="000000"/>
          <w:sz w:val="22"/>
          <w:szCs w:val="22"/>
        </w:rPr>
        <w:t xml:space="preserve"> (NOAA NARR)</w:t>
      </w:r>
    </w:p>
    <w:p w14:paraId="6D871384" w14:textId="7D531134"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-Temperature</w:t>
      </w:r>
      <w:r w:rsidR="00CC4317">
        <w:rPr>
          <w:rFonts w:asciiTheme="minorHAnsi" w:hAnsiTheme="minorHAnsi" w:cstheme="minorHAnsi"/>
          <w:color w:val="000000"/>
          <w:sz w:val="22"/>
          <w:szCs w:val="22"/>
        </w:rPr>
        <w:t xml:space="preserve"> </w:t>
      </w:r>
      <w:r w:rsidR="00A41A3C">
        <w:rPr>
          <w:rFonts w:asciiTheme="minorHAnsi" w:hAnsiTheme="minorHAnsi" w:cstheme="minorHAnsi"/>
          <w:color w:val="000000"/>
          <w:sz w:val="22"/>
          <w:szCs w:val="22"/>
        </w:rPr>
        <w:t xml:space="preserve">(NOAA NARR) </w:t>
      </w:r>
      <w:r w:rsidR="00CC4317">
        <w:rPr>
          <w:rFonts w:asciiTheme="minorHAnsi" w:hAnsiTheme="minorHAnsi" w:cstheme="minorHAnsi"/>
          <w:color w:val="000000"/>
          <w:sz w:val="22"/>
          <w:szCs w:val="22"/>
        </w:rPr>
        <w:t xml:space="preserve">(mean daily </w:t>
      </w:r>
      <w:r w:rsidR="00A41A3C">
        <w:rPr>
          <w:rFonts w:asciiTheme="minorHAnsi" w:hAnsiTheme="minorHAnsi" w:cstheme="minorHAnsi"/>
          <w:color w:val="000000"/>
          <w:sz w:val="22"/>
          <w:szCs w:val="22"/>
        </w:rPr>
        <w:t xml:space="preserve">surface air </w:t>
      </w:r>
      <w:r w:rsidR="00CC4317">
        <w:rPr>
          <w:rFonts w:asciiTheme="minorHAnsi" w:hAnsiTheme="minorHAnsi" w:cstheme="minorHAnsi"/>
          <w:color w:val="000000"/>
          <w:sz w:val="22"/>
          <w:szCs w:val="22"/>
        </w:rPr>
        <w:t>temp</w:t>
      </w:r>
      <w:r w:rsidR="00A41A3C">
        <w:rPr>
          <w:rFonts w:asciiTheme="minorHAnsi" w:hAnsiTheme="minorHAnsi" w:cstheme="minorHAnsi"/>
          <w:color w:val="000000"/>
          <w:sz w:val="22"/>
          <w:szCs w:val="22"/>
        </w:rPr>
        <w:t xml:space="preserve"> at 2m above ground</w:t>
      </w:r>
      <w:r w:rsidR="00CC4317">
        <w:rPr>
          <w:rFonts w:asciiTheme="minorHAnsi" w:hAnsiTheme="minorHAnsi" w:cstheme="minorHAnsi"/>
          <w:color w:val="000000"/>
          <w:sz w:val="22"/>
          <w:szCs w:val="22"/>
        </w:rPr>
        <w:t>)</w:t>
      </w:r>
    </w:p>
    <w:p w14:paraId="516927EB" w14:textId="4923E447"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-NDVI</w:t>
      </w:r>
      <w:r w:rsidR="00CC4317">
        <w:rPr>
          <w:rFonts w:asciiTheme="minorHAnsi" w:hAnsiTheme="minorHAnsi" w:cstheme="minorHAnsi"/>
          <w:color w:val="000000"/>
          <w:sz w:val="22"/>
          <w:szCs w:val="22"/>
        </w:rPr>
        <w:t xml:space="preserve"> (MODIS)</w:t>
      </w:r>
    </w:p>
    <w:p w14:paraId="0F0D4201" w14:textId="608AFDA0" w:rsidR="005751BD" w:rsidRDefault="005751BD"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-Crop data (USDA </w:t>
      </w:r>
      <w:proofErr w:type="spellStart"/>
      <w:r>
        <w:rPr>
          <w:rFonts w:asciiTheme="minorHAnsi" w:hAnsiTheme="minorHAnsi" w:cstheme="minorHAnsi"/>
          <w:color w:val="000000"/>
          <w:sz w:val="22"/>
          <w:szCs w:val="22"/>
        </w:rPr>
        <w:t>Cropscape</w:t>
      </w:r>
      <w:proofErr w:type="spellEnd"/>
      <w:r>
        <w:rPr>
          <w:rFonts w:asciiTheme="minorHAnsi" w:hAnsiTheme="minorHAnsi" w:cstheme="minorHAnsi"/>
          <w:color w:val="000000"/>
          <w:sz w:val="22"/>
          <w:szCs w:val="22"/>
        </w:rPr>
        <w:t xml:space="preserve"> for U.S., Annual Crop Inventory for Canada)</w:t>
      </w:r>
    </w:p>
    <w:p w14:paraId="3C21ABA8" w14:textId="4F30DC5C"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-Landcover</w:t>
      </w:r>
      <w:r w:rsidR="005751BD">
        <w:rPr>
          <w:rFonts w:asciiTheme="minorHAnsi" w:hAnsiTheme="minorHAnsi" w:cstheme="minorHAnsi"/>
          <w:color w:val="000000"/>
          <w:sz w:val="22"/>
          <w:szCs w:val="22"/>
        </w:rPr>
        <w:t xml:space="preserve"> (NLCD 2019)</w:t>
      </w:r>
    </w:p>
    <w:p w14:paraId="20828B38" w14:textId="2CCB4445" w:rsidR="005751BD" w:rsidRDefault="005751BD"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-Wetland coverage and size (NWI for U.S., DU Canadian Wetland Inventory for Canada)</w:t>
      </w:r>
    </w:p>
    <w:p w14:paraId="0D06E881" w14:textId="08B6626D" w:rsidR="005751BD" w:rsidRDefault="005751BD"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ab/>
        <w:t>-or for water in general, JRC Global Surface Water layer</w:t>
      </w:r>
    </w:p>
    <w:p w14:paraId="630D7F0B" w14:textId="347EC08B" w:rsidR="00A80AA3" w:rsidRDefault="00A80AA3"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-Wind support</w:t>
      </w:r>
      <w:r w:rsidR="00CC4317">
        <w:rPr>
          <w:rFonts w:asciiTheme="minorHAnsi" w:hAnsiTheme="minorHAnsi" w:cstheme="minorHAnsi"/>
          <w:color w:val="000000"/>
          <w:sz w:val="22"/>
          <w:szCs w:val="22"/>
        </w:rPr>
        <w:t xml:space="preserve"> (Env-data and NOAA NARR)</w:t>
      </w:r>
      <w:r>
        <w:rPr>
          <w:rFonts w:asciiTheme="minorHAnsi" w:hAnsiTheme="minorHAnsi" w:cstheme="minorHAnsi"/>
          <w:color w:val="000000"/>
          <w:sz w:val="22"/>
          <w:szCs w:val="22"/>
        </w:rPr>
        <w:t xml:space="preserve"> </w:t>
      </w:r>
      <w:r w:rsidR="00606552">
        <w:rPr>
          <w:rFonts w:asciiTheme="minorHAnsi" w:hAnsiTheme="minorHAnsi" w:cstheme="minorHAnsi"/>
          <w:color w:val="000000"/>
          <w:sz w:val="22"/>
          <w:szCs w:val="22"/>
        </w:rPr>
        <w:t>(</w:t>
      </w:r>
      <w:r w:rsidR="00CC4317">
        <w:rPr>
          <w:rFonts w:asciiTheme="minorHAnsi" w:hAnsiTheme="minorHAnsi" w:cstheme="minorHAnsi"/>
          <w:color w:val="000000"/>
          <w:sz w:val="22"/>
          <w:szCs w:val="22"/>
        </w:rPr>
        <w:t>we can calculate both headwind and tailwind, although it is a PITA)</w:t>
      </w:r>
    </w:p>
    <w:p w14:paraId="21C09095" w14:textId="59AC90A7" w:rsidR="00606552" w:rsidRPr="00CA6554" w:rsidRDefault="00606552"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w:t>
      </w:r>
      <w:r w:rsidR="00CC4317">
        <w:rPr>
          <w:rFonts w:asciiTheme="minorHAnsi" w:hAnsiTheme="minorHAnsi" w:cstheme="minorHAnsi"/>
          <w:color w:val="000000"/>
          <w:sz w:val="22"/>
          <w:szCs w:val="22"/>
        </w:rPr>
        <w:t xml:space="preserve">Difference in pressure (NOAA NARR) </w:t>
      </w:r>
      <w:r>
        <w:rPr>
          <w:rFonts w:asciiTheme="minorHAnsi" w:hAnsiTheme="minorHAnsi" w:cstheme="minorHAnsi"/>
          <w:color w:val="000000"/>
          <w:sz w:val="22"/>
          <w:szCs w:val="22"/>
        </w:rPr>
        <w:t>(a correlate for cold front bringing stronger wind support)</w:t>
      </w:r>
    </w:p>
    <w:p w14:paraId="7B96311F" w14:textId="77777777" w:rsidR="00CA6554" w:rsidRDefault="00CA6554" w:rsidP="00137CE8">
      <w:pPr>
        <w:pStyle w:val="NormalWeb"/>
        <w:spacing w:before="0" w:beforeAutospacing="0" w:after="0" w:afterAutospacing="0"/>
        <w:rPr>
          <w:rFonts w:asciiTheme="minorHAnsi" w:hAnsiTheme="minorHAnsi" w:cstheme="minorHAnsi"/>
          <w:b/>
          <w:bCs/>
          <w:color w:val="000000"/>
          <w:sz w:val="22"/>
          <w:szCs w:val="22"/>
        </w:rPr>
      </w:pPr>
    </w:p>
    <w:p w14:paraId="2ABA5DD2" w14:textId="5984C9E9" w:rsidR="00137CE8" w:rsidRDefault="00CA6554" w:rsidP="00137CE8">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Derived </w:t>
      </w:r>
      <w:r w:rsidR="00137CE8">
        <w:rPr>
          <w:rFonts w:asciiTheme="minorHAnsi" w:hAnsiTheme="minorHAnsi" w:cstheme="minorHAnsi"/>
          <w:b/>
          <w:bCs/>
          <w:color w:val="000000"/>
          <w:sz w:val="22"/>
          <w:szCs w:val="22"/>
        </w:rPr>
        <w:t>Covariates:</w:t>
      </w:r>
    </w:p>
    <w:p w14:paraId="04B93D2E" w14:textId="47DD108B" w:rsidR="00137CE8" w:rsidRDefault="00137CE8"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w:t>
      </w:r>
      <w:r>
        <w:rPr>
          <w:rFonts w:asciiTheme="minorHAnsi" w:hAnsiTheme="minorHAnsi" w:cstheme="minorHAnsi"/>
          <w:color w:val="000000"/>
          <w:sz w:val="22"/>
          <w:szCs w:val="22"/>
        </w:rPr>
        <w:t>time spent/selection coefficient for cropland</w:t>
      </w:r>
      <w:r w:rsidR="00A41A3C">
        <w:rPr>
          <w:rFonts w:asciiTheme="minorHAnsi" w:hAnsiTheme="minorHAnsi" w:cstheme="minorHAnsi"/>
          <w:color w:val="000000"/>
          <w:sz w:val="22"/>
          <w:szCs w:val="22"/>
        </w:rPr>
        <w:t xml:space="preserve"> and/or other landcover types</w:t>
      </w:r>
    </w:p>
    <w:p w14:paraId="07027308" w14:textId="2C85CDCD" w:rsidR="00606552" w:rsidRDefault="00606552"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-Lag effects (</w:t>
      </w:r>
      <w:proofErr w:type="gramStart"/>
      <w:r>
        <w:rPr>
          <w:rFonts w:asciiTheme="minorHAnsi" w:hAnsiTheme="minorHAnsi" w:cstheme="minorHAnsi"/>
          <w:color w:val="000000"/>
          <w:sz w:val="22"/>
          <w:szCs w:val="22"/>
        </w:rPr>
        <w:t>e.g.</w:t>
      </w:r>
      <w:proofErr w:type="gramEnd"/>
      <w:r>
        <w:rPr>
          <w:rFonts w:asciiTheme="minorHAnsi" w:hAnsiTheme="minorHAnsi" w:cstheme="minorHAnsi"/>
          <w:color w:val="000000"/>
          <w:sz w:val="22"/>
          <w:szCs w:val="22"/>
        </w:rPr>
        <w:t xml:space="preserve"> movement 2 days after high winds, cold temp, cold front) </w:t>
      </w:r>
    </w:p>
    <w:p w14:paraId="0ECB28BE" w14:textId="0939FC14" w:rsidR="00CA6554" w:rsidRDefault="00CA6554"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Winter Severity Index</w:t>
      </w:r>
      <w:r w:rsidR="00AB26B1">
        <w:rPr>
          <w:rFonts w:asciiTheme="minorHAnsi" w:hAnsiTheme="minorHAnsi" w:cstheme="minorHAnsi"/>
          <w:color w:val="000000"/>
          <w:sz w:val="22"/>
          <w:szCs w:val="22"/>
        </w:rPr>
        <w:t>, WSI</w:t>
      </w:r>
      <w:r>
        <w:rPr>
          <w:rFonts w:asciiTheme="minorHAnsi" w:hAnsiTheme="minorHAnsi" w:cstheme="minorHAnsi"/>
          <w:color w:val="000000"/>
          <w:sz w:val="22"/>
          <w:szCs w:val="22"/>
        </w:rPr>
        <w:t xml:space="preserve"> (combination of temperature/snow/</w:t>
      </w:r>
      <w:proofErr w:type="spellStart"/>
      <w:r>
        <w:rPr>
          <w:rFonts w:asciiTheme="minorHAnsi" w:hAnsiTheme="minorHAnsi" w:cstheme="minorHAnsi"/>
          <w:color w:val="000000"/>
          <w:sz w:val="22"/>
          <w:szCs w:val="22"/>
        </w:rPr>
        <w:t>etc</w:t>
      </w:r>
      <w:proofErr w:type="spellEnd"/>
      <w:r>
        <w:rPr>
          <w:rFonts w:asciiTheme="minorHAnsi" w:hAnsiTheme="minorHAnsi" w:cstheme="minorHAnsi"/>
          <w:color w:val="000000"/>
          <w:sz w:val="22"/>
          <w:szCs w:val="22"/>
        </w:rPr>
        <w:t>)</w:t>
      </w:r>
    </w:p>
    <w:p w14:paraId="10883D9F" w14:textId="48B531DF" w:rsidR="00CC4317" w:rsidRDefault="00CC4317"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frost days (consecutive days of mean temp &lt;0 C)</w:t>
      </w:r>
    </w:p>
    <w:p w14:paraId="6A470D94" w14:textId="2BF6BC04" w:rsidR="00CC4317" w:rsidRDefault="00CC4317"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snow days (consecutive days of snow depth &gt;2.5cm)</w:t>
      </w:r>
    </w:p>
    <w:p w14:paraId="6A56C2C5" w14:textId="53DDBC60" w:rsidR="002A1625" w:rsidRDefault="002A1625" w:rsidP="00137CE8">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AB26B1">
        <w:rPr>
          <w:rFonts w:asciiTheme="minorHAnsi" w:hAnsiTheme="minorHAnsi" w:cstheme="minorHAnsi"/>
          <w:color w:val="000000"/>
          <w:sz w:val="22"/>
          <w:szCs w:val="22"/>
        </w:rPr>
        <w:t>Degree Days, GDD (growing) or CDD (cooling)</w:t>
      </w:r>
    </w:p>
    <w:p w14:paraId="56203FD4" w14:textId="35BE1309" w:rsidR="00AB26B1" w:rsidRDefault="00AB26B1" w:rsidP="00AB26B1">
      <w:pPr>
        <w:pStyle w:val="NormalWeb"/>
        <w:numPr>
          <w:ilvl w:val="0"/>
          <w:numId w:val="1"/>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DD=</w:t>
      </w:r>
      <w:proofErr w:type="spellStart"/>
      <w:r>
        <w:rPr>
          <w:rFonts w:asciiTheme="minorHAnsi" w:hAnsiTheme="minorHAnsi" w:cstheme="minorHAnsi"/>
          <w:color w:val="000000"/>
          <w:sz w:val="22"/>
          <w:szCs w:val="22"/>
        </w:rPr>
        <w:t>MeanTemp-BaseTemp</w:t>
      </w:r>
      <w:proofErr w:type="spellEnd"/>
      <w:r>
        <w:rPr>
          <w:rFonts w:asciiTheme="minorHAnsi" w:hAnsiTheme="minorHAnsi" w:cstheme="minorHAnsi"/>
          <w:color w:val="000000"/>
          <w:sz w:val="22"/>
          <w:szCs w:val="22"/>
        </w:rPr>
        <w:t xml:space="preserve"> where </w:t>
      </w:r>
      <w:proofErr w:type="spellStart"/>
      <w:r>
        <w:rPr>
          <w:rFonts w:asciiTheme="minorHAnsi" w:hAnsiTheme="minorHAnsi" w:cstheme="minorHAnsi"/>
          <w:color w:val="000000"/>
          <w:sz w:val="22"/>
          <w:szCs w:val="22"/>
        </w:rPr>
        <w:t>BaseTemp</w:t>
      </w:r>
      <w:proofErr w:type="spellEnd"/>
      <w:r>
        <w:rPr>
          <w:rFonts w:asciiTheme="minorHAnsi" w:hAnsiTheme="minorHAnsi" w:cstheme="minorHAnsi"/>
          <w:color w:val="000000"/>
          <w:sz w:val="22"/>
          <w:szCs w:val="22"/>
        </w:rPr>
        <w:t xml:space="preserve"> is 5.5 </w:t>
      </w:r>
      <w:proofErr w:type="spellStart"/>
      <w:r>
        <w:rPr>
          <w:rFonts w:asciiTheme="minorHAnsi" w:hAnsiTheme="minorHAnsi" w:cstheme="minorHAnsi"/>
          <w:color w:val="000000"/>
          <w:sz w:val="22"/>
          <w:szCs w:val="22"/>
        </w:rPr>
        <w:t>celsius</w:t>
      </w:r>
      <w:proofErr w:type="spellEnd"/>
      <w:r>
        <w:rPr>
          <w:rFonts w:asciiTheme="minorHAnsi" w:hAnsiTheme="minorHAnsi" w:cstheme="minorHAnsi"/>
          <w:color w:val="000000"/>
          <w:sz w:val="22"/>
          <w:szCs w:val="22"/>
        </w:rPr>
        <w:t xml:space="preserve">, the lowest temp and which forage plants generally grow. </w:t>
      </w:r>
    </w:p>
    <w:p w14:paraId="23BB1911" w14:textId="7C909E5D" w:rsidR="00AB26B1" w:rsidRPr="00AB26B1" w:rsidRDefault="00AB26B1" w:rsidP="00AB26B1">
      <w:pPr>
        <w:pStyle w:val="NormalWeb"/>
        <w:numPr>
          <w:ilvl w:val="0"/>
          <w:numId w:val="1"/>
        </w:numPr>
        <w:spacing w:before="0" w:beforeAutospacing="0" w:after="0" w:afterAutospacing="0"/>
        <w:rPr>
          <w:rFonts w:asciiTheme="minorHAnsi" w:hAnsiTheme="minorHAnsi" w:cstheme="minorHAnsi"/>
        </w:rPr>
      </w:pPr>
      <w:r>
        <w:rPr>
          <w:rFonts w:asciiTheme="minorHAnsi" w:hAnsiTheme="minorHAnsi" w:cstheme="minorHAnsi"/>
          <w:color w:val="000000"/>
          <w:sz w:val="22"/>
          <w:szCs w:val="22"/>
        </w:rPr>
        <w:t>GDDs which accumulate throughout the season can be used as a proxy for forage plant phenology in spring and autumn</w:t>
      </w:r>
    </w:p>
    <w:p w14:paraId="531860C7" w14:textId="3A21D24F" w:rsidR="00AB26B1" w:rsidRPr="00A41A3C" w:rsidRDefault="00AB26B1" w:rsidP="00AB26B1">
      <w:pPr>
        <w:pStyle w:val="NormalWeb"/>
        <w:numPr>
          <w:ilvl w:val="0"/>
          <w:numId w:val="1"/>
        </w:numPr>
        <w:spacing w:before="0" w:beforeAutospacing="0" w:after="0" w:afterAutospacing="0"/>
        <w:rPr>
          <w:rFonts w:asciiTheme="minorHAnsi" w:hAnsiTheme="minorHAnsi" w:cstheme="minorHAnsi"/>
        </w:rPr>
      </w:pPr>
      <w:r w:rsidRPr="00A41A3C">
        <w:rPr>
          <w:rFonts w:asciiTheme="minorHAnsi" w:hAnsiTheme="minorHAnsi" w:cstheme="minorHAnsi"/>
          <w:color w:val="000000"/>
          <w:sz w:val="22"/>
          <w:szCs w:val="22"/>
        </w:rPr>
        <w:t>But maybe not as appropriate for submerged aquatic vegetation?</w:t>
      </w:r>
    </w:p>
    <w:p w14:paraId="3E8DF7D7" w14:textId="6769D675" w:rsidR="00A41A3C" w:rsidRDefault="00A41A3C" w:rsidP="00A41A3C">
      <w:pPr>
        <w:pStyle w:val="NormalWeb"/>
        <w:spacing w:before="0" w:beforeAutospacing="0" w:after="0" w:afterAutospacing="0"/>
        <w:rPr>
          <w:rFonts w:asciiTheme="minorHAnsi" w:hAnsiTheme="minorHAnsi" w:cstheme="minorHAnsi"/>
          <w:highlight w:val="yellow"/>
        </w:rPr>
      </w:pPr>
    </w:p>
    <w:p w14:paraId="62554129" w14:textId="77777777" w:rsidR="00A41A3C" w:rsidRPr="00AB26B1" w:rsidRDefault="00A41A3C" w:rsidP="00A41A3C">
      <w:pPr>
        <w:pStyle w:val="NormalWeb"/>
        <w:spacing w:before="0" w:beforeAutospacing="0" w:after="0" w:afterAutospacing="0"/>
        <w:rPr>
          <w:rFonts w:asciiTheme="minorHAnsi" w:hAnsiTheme="minorHAnsi" w:cstheme="minorHAnsi"/>
          <w:highlight w:val="yellow"/>
        </w:rPr>
      </w:pPr>
    </w:p>
    <w:p w14:paraId="4D497832" w14:textId="5C1BADE2" w:rsidR="00AB26B1" w:rsidRDefault="00CC4317" w:rsidP="00AB26B1">
      <w:pPr>
        <w:pStyle w:val="NormalWeb"/>
        <w:spacing w:before="0" w:beforeAutospacing="0" w:after="0" w:afterAutospacing="0"/>
        <w:rPr>
          <w:rFonts w:asciiTheme="minorHAnsi" w:hAnsiTheme="minorHAnsi" w:cstheme="minorHAnsi"/>
          <w:b/>
          <w:bCs/>
        </w:rPr>
      </w:pPr>
      <w:r w:rsidRPr="00CC4317">
        <w:rPr>
          <w:rFonts w:asciiTheme="minorHAnsi" w:hAnsiTheme="minorHAnsi" w:cstheme="minorHAnsi"/>
          <w:b/>
          <w:bCs/>
        </w:rPr>
        <w:t>To</w:t>
      </w:r>
      <w:r>
        <w:rPr>
          <w:rFonts w:asciiTheme="minorHAnsi" w:hAnsiTheme="minorHAnsi" w:cstheme="minorHAnsi"/>
          <w:b/>
          <w:bCs/>
        </w:rPr>
        <w:t xml:space="preserve"> Consider:</w:t>
      </w:r>
    </w:p>
    <w:p w14:paraId="2CEAA925" w14:textId="7BB1A8FE" w:rsidR="00CC4317" w:rsidRDefault="00CC4317" w:rsidP="00CC4317">
      <w:pPr>
        <w:pStyle w:val="NormalWeb"/>
        <w:numPr>
          <w:ilvl w:val="0"/>
          <w:numId w:val="3"/>
        </w:numPr>
        <w:spacing w:before="0" w:beforeAutospacing="0" w:after="0" w:afterAutospacing="0"/>
        <w:rPr>
          <w:rFonts w:asciiTheme="minorHAnsi" w:hAnsiTheme="minorHAnsi" w:cstheme="minorHAnsi"/>
        </w:rPr>
      </w:pPr>
      <w:r>
        <w:rPr>
          <w:rFonts w:asciiTheme="minorHAnsi" w:hAnsiTheme="minorHAnsi" w:cstheme="minorHAnsi"/>
        </w:rPr>
        <w:t xml:space="preserve">Weller et al 2022 assess ice cover as the assumed presence of ice &gt;1cm thick on shallow water bodies. They base the calculation on empirical formulae that reported thin ice </w:t>
      </w:r>
      <w:r>
        <w:rPr>
          <w:rFonts w:asciiTheme="minorHAnsi" w:hAnsiTheme="minorHAnsi" w:cstheme="minorHAnsi"/>
        </w:rPr>
        <w:lastRenderedPageBreak/>
        <w:t>growth of 1cm per 3.3 freezing degree days and melting of 1m per 1.3 thawing degree days. At a given location, tracking of ice thickness was triggered after 2 calendar days of mean temp &lt;0 C, and reset to zero if thickness was estimated to drop below 1cm.</w:t>
      </w:r>
    </w:p>
    <w:p w14:paraId="69AD1613" w14:textId="710E2A4F" w:rsidR="00A41A3C" w:rsidRDefault="00A41A3C" w:rsidP="00CC4317">
      <w:pPr>
        <w:pStyle w:val="NormalWeb"/>
        <w:numPr>
          <w:ilvl w:val="0"/>
          <w:numId w:val="3"/>
        </w:numPr>
        <w:spacing w:before="0" w:beforeAutospacing="0" w:after="0" w:afterAutospacing="0"/>
        <w:rPr>
          <w:rFonts w:asciiTheme="minorHAnsi" w:hAnsiTheme="minorHAnsi" w:cstheme="minorHAnsi"/>
        </w:rPr>
      </w:pPr>
      <w:r>
        <w:rPr>
          <w:rFonts w:asciiTheme="minorHAnsi" w:hAnsiTheme="minorHAnsi" w:cstheme="minorHAnsi"/>
        </w:rPr>
        <w:t>We’ve got very detailed plant spp</w:t>
      </w:r>
      <w:r w:rsidR="005A2BDD">
        <w:rPr>
          <w:rFonts w:asciiTheme="minorHAnsi" w:hAnsiTheme="minorHAnsi" w:cstheme="minorHAnsi"/>
        </w:rPr>
        <w:t>.</w:t>
      </w:r>
      <w:r>
        <w:rPr>
          <w:rFonts w:asciiTheme="minorHAnsi" w:hAnsiTheme="minorHAnsi" w:cstheme="minorHAnsi"/>
        </w:rPr>
        <w:t xml:space="preserve"> data for certain lakes in MN, probably not for the rest of the study area.</w:t>
      </w:r>
    </w:p>
    <w:p w14:paraId="4B63DE40" w14:textId="4D371358" w:rsidR="00A41A3C" w:rsidRPr="00CC4317" w:rsidRDefault="00A41A3C" w:rsidP="00CC4317">
      <w:pPr>
        <w:pStyle w:val="NormalWeb"/>
        <w:numPr>
          <w:ilvl w:val="0"/>
          <w:numId w:val="3"/>
        </w:numPr>
        <w:spacing w:before="0" w:beforeAutospacing="0" w:after="0" w:afterAutospacing="0"/>
        <w:rPr>
          <w:rFonts w:asciiTheme="minorHAnsi" w:hAnsiTheme="minorHAnsi" w:cstheme="minorHAnsi"/>
        </w:rPr>
      </w:pPr>
      <w:r>
        <w:rPr>
          <w:rFonts w:asciiTheme="minorHAnsi" w:hAnsiTheme="minorHAnsi" w:cstheme="minorHAnsi"/>
        </w:rPr>
        <w:t xml:space="preserve">There is citizen monitoring data for ice-in and ice-out dates for some lakes. Most lakes swan </w:t>
      </w:r>
      <w:proofErr w:type="gramStart"/>
      <w:r>
        <w:rPr>
          <w:rFonts w:asciiTheme="minorHAnsi" w:hAnsiTheme="minorHAnsi" w:cstheme="minorHAnsi"/>
        </w:rPr>
        <w:t>are</w:t>
      </w:r>
      <w:proofErr w:type="gramEnd"/>
      <w:r>
        <w:rPr>
          <w:rFonts w:asciiTheme="minorHAnsi" w:hAnsiTheme="minorHAnsi" w:cstheme="minorHAnsi"/>
        </w:rPr>
        <w:t xml:space="preserve"> on wouldn’t have this data. Also, the data is really messy. What we really need is at least a rough sense of where the three zones of 1) total ice &lt;-&gt; 2) transition &lt;-&gt; 3) open water.</w:t>
      </w:r>
    </w:p>
    <w:p w14:paraId="56C051C9" w14:textId="23514D0C" w:rsidR="00137CE8" w:rsidRDefault="00137CE8">
      <w:pPr>
        <w:rPr>
          <w:b/>
          <w:bCs/>
        </w:rPr>
      </w:pPr>
    </w:p>
    <w:p w14:paraId="01058DD2" w14:textId="4D1E5734" w:rsidR="00A50C65" w:rsidRDefault="00A50C65">
      <w:pPr>
        <w:rPr>
          <w:b/>
          <w:bCs/>
        </w:rPr>
      </w:pPr>
    </w:p>
    <w:p w14:paraId="765075F2" w14:textId="77777777" w:rsidR="00CC4317" w:rsidRDefault="00CC4317">
      <w:pPr>
        <w:rPr>
          <w:b/>
          <w:bCs/>
        </w:rPr>
      </w:pPr>
    </w:p>
    <w:p w14:paraId="607CA58D" w14:textId="77777777" w:rsidR="00CC4317" w:rsidRDefault="00CC4317">
      <w:pPr>
        <w:rPr>
          <w:b/>
          <w:bCs/>
        </w:rPr>
      </w:pPr>
    </w:p>
    <w:p w14:paraId="0BC4CD3C" w14:textId="77777777" w:rsidR="00CC4317" w:rsidRDefault="00CC4317">
      <w:pPr>
        <w:rPr>
          <w:b/>
          <w:bCs/>
        </w:rPr>
      </w:pPr>
    </w:p>
    <w:p w14:paraId="28727634" w14:textId="77777777" w:rsidR="00CC4317" w:rsidRDefault="00CC4317">
      <w:pPr>
        <w:rPr>
          <w:b/>
          <w:bCs/>
        </w:rPr>
      </w:pPr>
    </w:p>
    <w:p w14:paraId="4CF1E924" w14:textId="77777777" w:rsidR="00CC4317" w:rsidRDefault="00CC4317">
      <w:pPr>
        <w:rPr>
          <w:b/>
          <w:bCs/>
        </w:rPr>
      </w:pPr>
    </w:p>
    <w:p w14:paraId="20043C49" w14:textId="4A2D7518" w:rsidR="00A50C65" w:rsidRDefault="00A50C65">
      <w:pPr>
        <w:rPr>
          <w:b/>
          <w:bCs/>
        </w:rPr>
      </w:pPr>
      <w:r>
        <w:rPr>
          <w:b/>
          <w:bCs/>
        </w:rPr>
        <w:t>Important life-history aspects:</w:t>
      </w:r>
    </w:p>
    <w:p w14:paraId="2EB03EE5" w14:textId="343CFF2B" w:rsidR="00A50C65" w:rsidRDefault="00A50C65">
      <w:r>
        <w:t>-food</w:t>
      </w:r>
    </w:p>
    <w:p w14:paraId="2315D5BC" w14:textId="35CEAB1B" w:rsidR="00A50C65" w:rsidRDefault="00A50C65">
      <w:r>
        <w:t>-territory acquisition</w:t>
      </w:r>
    </w:p>
    <w:p w14:paraId="548700AD" w14:textId="72877E86" w:rsidR="00A50C65" w:rsidRDefault="00A50C65">
      <w:r>
        <w:t>-pair formation</w:t>
      </w:r>
    </w:p>
    <w:p w14:paraId="530DDD6E" w14:textId="7E2E675D" w:rsidR="00A50C65" w:rsidRDefault="00A50C65">
      <w:r>
        <w:t>-territory defense</w:t>
      </w:r>
    </w:p>
    <w:p w14:paraId="55404A6D" w14:textId="09718205" w:rsidR="00A50C65" w:rsidRDefault="00A50C65">
      <w:r>
        <w:t>-timing of egg-laying, raising young</w:t>
      </w:r>
    </w:p>
    <w:p w14:paraId="6295B59B" w14:textId="227549E5" w:rsidR="00A50C65" w:rsidRPr="00A50C65" w:rsidRDefault="00A50C65">
      <w:r>
        <w:t>-timing of molt</w:t>
      </w:r>
    </w:p>
    <w:sectPr w:rsidR="00A50C65" w:rsidRPr="00A5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369DD"/>
    <w:multiLevelType w:val="hybridMultilevel"/>
    <w:tmpl w:val="0288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742A8"/>
    <w:multiLevelType w:val="hybridMultilevel"/>
    <w:tmpl w:val="C7D26F68"/>
    <w:lvl w:ilvl="0" w:tplc="0C6E531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083C"/>
    <w:multiLevelType w:val="hybridMultilevel"/>
    <w:tmpl w:val="7EA86E16"/>
    <w:lvl w:ilvl="0" w:tplc="0C6E531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Wolfson">
    <w15:presenceInfo w15:providerId="Windows Live" w15:userId="3091f328fc16b1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B7"/>
    <w:rsid w:val="000A36D6"/>
    <w:rsid w:val="000B73A8"/>
    <w:rsid w:val="00137CE8"/>
    <w:rsid w:val="001C497A"/>
    <w:rsid w:val="002A1625"/>
    <w:rsid w:val="002C006F"/>
    <w:rsid w:val="00336C8F"/>
    <w:rsid w:val="003C0B64"/>
    <w:rsid w:val="003C17BD"/>
    <w:rsid w:val="004417EA"/>
    <w:rsid w:val="00446E34"/>
    <w:rsid w:val="00473981"/>
    <w:rsid w:val="00565BB2"/>
    <w:rsid w:val="005751BD"/>
    <w:rsid w:val="005A2BDD"/>
    <w:rsid w:val="00606552"/>
    <w:rsid w:val="0063729D"/>
    <w:rsid w:val="006D4FC8"/>
    <w:rsid w:val="007B79B7"/>
    <w:rsid w:val="007C2805"/>
    <w:rsid w:val="007C76CF"/>
    <w:rsid w:val="0080494E"/>
    <w:rsid w:val="00880BD5"/>
    <w:rsid w:val="008D3CA1"/>
    <w:rsid w:val="009222CC"/>
    <w:rsid w:val="00A00212"/>
    <w:rsid w:val="00A41A3C"/>
    <w:rsid w:val="00A50C65"/>
    <w:rsid w:val="00A80AA3"/>
    <w:rsid w:val="00AB26B1"/>
    <w:rsid w:val="00BF65E1"/>
    <w:rsid w:val="00CA6554"/>
    <w:rsid w:val="00CC4317"/>
    <w:rsid w:val="00CC777B"/>
    <w:rsid w:val="00CF233E"/>
    <w:rsid w:val="00D21AE0"/>
    <w:rsid w:val="00DC0968"/>
    <w:rsid w:val="00E22C30"/>
    <w:rsid w:val="00E2638C"/>
    <w:rsid w:val="00F13999"/>
    <w:rsid w:val="00FE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A062"/>
  <w15:chartTrackingRefBased/>
  <w15:docId w15:val="{D60718D9-9DB6-4C61-885A-423A7169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C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64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8767</TotalTime>
  <Pages>5</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Wolfson</dc:creator>
  <cp:keywords/>
  <dc:description/>
  <cp:lastModifiedBy>David Wolfson</cp:lastModifiedBy>
  <cp:revision>19</cp:revision>
  <dcterms:created xsi:type="dcterms:W3CDTF">2022-01-04T14:40:00Z</dcterms:created>
  <dcterms:modified xsi:type="dcterms:W3CDTF">2022-01-23T14:18:00Z</dcterms:modified>
</cp:coreProperties>
</file>